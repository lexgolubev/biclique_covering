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2D" w:rsidRPr="006562A5" w:rsidRDefault="003C0E2D" w:rsidP="00EF1A7D">
      <w:pPr>
        <w:pStyle w:val="a3"/>
        <w:spacing w:line="240" w:lineRule="auto"/>
        <w:ind w:left="-142"/>
        <w:rPr>
          <w:sz w:val="28"/>
        </w:rPr>
      </w:pPr>
      <w:r w:rsidRPr="006562A5">
        <w:rPr>
          <w:sz w:val="28"/>
        </w:rPr>
        <w:t>Министерство образования Республики Беларусь</w:t>
      </w:r>
    </w:p>
    <w:p w:rsidR="003C0E2D" w:rsidRPr="006562A5" w:rsidRDefault="003C0E2D" w:rsidP="00EF1A7D">
      <w:pPr>
        <w:pStyle w:val="a3"/>
        <w:spacing w:line="240" w:lineRule="auto"/>
        <w:ind w:left="-142"/>
        <w:rPr>
          <w:sz w:val="28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6562A5">
        <w:rPr>
          <w:sz w:val="28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</w:rPr>
      </w:pPr>
    </w:p>
    <w:p w:rsidR="003C0E2D" w:rsidRPr="00130AF8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2A5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62A5">
        <w:rPr>
          <w:rFonts w:ascii="Times New Roman" w:hAnsi="Times New Roman" w:cs="Times New Roman"/>
          <w:bCs/>
          <w:sz w:val="28"/>
          <w:szCs w:val="28"/>
        </w:rPr>
        <w:t>Кафедра компьютерных технологий и систем</w:t>
      </w:r>
    </w:p>
    <w:p w:rsidR="003C0E2D" w:rsidRPr="006562A5" w:rsidRDefault="003C0E2D" w:rsidP="00EF1A7D">
      <w:pPr>
        <w:widowControl w:val="0"/>
        <w:spacing w:before="800" w:line="240" w:lineRule="atLeast"/>
        <w:ind w:left="-14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0E2D" w:rsidRPr="006562A5" w:rsidRDefault="003C0E2D" w:rsidP="00EF1A7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  <w:r w:rsidRPr="006562A5">
        <w:rPr>
          <w:rFonts w:ascii="Times New Roman" w:hAnsi="Times New Roman" w:cs="Times New Roman"/>
          <w:sz w:val="32"/>
          <w:szCs w:val="32"/>
        </w:rPr>
        <w:t>ГОЛУБЕВ АЛЕКСАНДР НИКОЛАЕВИЧ</w:t>
      </w: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53740199"/>
      <w:bookmarkStart w:id="8" w:name="_Toc153740235"/>
      <w:bookmarkStart w:id="9" w:name="_Toc153740414"/>
      <w:bookmarkStart w:id="10" w:name="_Toc153741710"/>
      <w:bookmarkStart w:id="11" w:name="_Toc182810368"/>
      <w:bookmarkStart w:id="12" w:name="_Toc183439278"/>
      <w:bookmarkStart w:id="13" w:name="_Toc183584441"/>
      <w:r w:rsidRPr="006562A5">
        <w:rPr>
          <w:rFonts w:ascii="Times New Roman" w:hAnsi="Times New Roman" w:cs="Times New Roman"/>
          <w:b/>
          <w:sz w:val="28"/>
          <w:szCs w:val="28"/>
        </w:rPr>
        <w:t>ЗАДАЧА О ПОКРЫТИИ ГРАФА БИКЛИКАМИ</w:t>
      </w:r>
    </w:p>
    <w:p w:rsidR="003C0E2D" w:rsidRPr="006562A5" w:rsidRDefault="003C0E2D" w:rsidP="00EF1A7D">
      <w:pPr>
        <w:widowControl w:val="0"/>
        <w:spacing w:before="400" w:line="240" w:lineRule="atLeast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6562A5">
        <w:rPr>
          <w:rFonts w:ascii="Times New Roman" w:hAnsi="Times New Roman" w:cs="Times New Roman"/>
          <w:sz w:val="28"/>
          <w:szCs w:val="28"/>
        </w:rPr>
        <w:t>Курсовой проект</w:t>
      </w:r>
      <w:bookmarkStart w:id="14" w:name="_Toc153740200"/>
      <w:bookmarkStart w:id="15" w:name="_Toc153740236"/>
      <w:bookmarkStart w:id="16" w:name="_Toc153740415"/>
      <w:bookmarkStart w:id="17" w:name="_Toc153741711"/>
      <w:bookmarkStart w:id="18" w:name="_Toc182810369"/>
      <w:bookmarkStart w:id="19" w:name="_Toc183439279"/>
      <w:bookmarkStart w:id="20" w:name="_Toc183584442"/>
      <w:bookmarkEnd w:id="7"/>
      <w:bookmarkEnd w:id="8"/>
      <w:bookmarkEnd w:id="9"/>
      <w:bookmarkEnd w:id="10"/>
      <w:bookmarkEnd w:id="11"/>
      <w:bookmarkEnd w:id="12"/>
      <w:bookmarkEnd w:id="13"/>
      <w:r w:rsidRPr="006562A5">
        <w:rPr>
          <w:rFonts w:ascii="Times New Roman" w:hAnsi="Times New Roman" w:cs="Times New Roman"/>
          <w:sz w:val="28"/>
          <w:szCs w:val="28"/>
        </w:rPr>
        <w:br/>
        <w:t>студента 3 курса 13 группы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C0E2D" w:rsidRPr="006562A5" w:rsidRDefault="003C0E2D" w:rsidP="00EF1A7D">
      <w:pPr>
        <w:widowControl w:val="0"/>
        <w:spacing w:line="240" w:lineRule="atLeast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2140" w:type="dxa"/>
        <w:tblInd w:w="828" w:type="dxa"/>
        <w:tblLook w:val="01E0"/>
      </w:tblPr>
      <w:tblGrid>
        <w:gridCol w:w="4500"/>
        <w:gridCol w:w="4500"/>
        <w:gridCol w:w="4500"/>
        <w:gridCol w:w="4320"/>
        <w:gridCol w:w="4320"/>
      </w:tblGrid>
      <w:tr w:rsidR="003C0E2D" w:rsidRPr="006562A5" w:rsidTr="00287A51">
        <w:trPr>
          <w:trHeight w:val="2614"/>
        </w:trPr>
        <w:tc>
          <w:tcPr>
            <w:tcW w:w="4500" w:type="dxa"/>
          </w:tcPr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sz w:val="28"/>
                <w:szCs w:val="28"/>
              </w:rPr>
              <w:t>“Допустить к защите“</w:t>
            </w:r>
          </w:p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проекта</w:t>
            </w:r>
          </w:p>
          <w:p w:rsidR="003C0E2D" w:rsidRPr="006562A5" w:rsidRDefault="003C0E2D" w:rsidP="00EF1A7D">
            <w:pPr>
              <w:widowControl w:val="0"/>
              <w:spacing w:line="240" w:lineRule="atLeast"/>
              <w:ind w:left="-142" w:firstLine="28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iCs/>
                <w:sz w:val="28"/>
                <w:szCs w:val="28"/>
              </w:rPr>
              <w:t>Лепин Виктор Васильевич</w:t>
            </w:r>
          </w:p>
          <w:p w:rsidR="003C0E2D" w:rsidRPr="006562A5" w:rsidRDefault="008A61D5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ученый секретарь Института математики НАН Беларуси, </w:t>
            </w:r>
            <w:r w:rsidR="003C0E2D" w:rsidRPr="006562A5">
              <w:rPr>
                <w:rFonts w:ascii="Times New Roman" w:hAnsi="Times New Roman" w:cs="Times New Roman"/>
                <w:sz w:val="28"/>
                <w:szCs w:val="28"/>
              </w:rPr>
              <w:t>доцент, канд. физ.-мат. наук</w:t>
            </w:r>
          </w:p>
          <w:p w:rsidR="003C0E2D" w:rsidRPr="006562A5" w:rsidRDefault="003C0E2D" w:rsidP="00EF1A7D">
            <w:pPr>
              <w:widowControl w:val="0"/>
              <w:spacing w:before="240" w:line="240" w:lineRule="atLeast"/>
              <w:ind w:left="-142" w:right="403"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  <w:p w:rsidR="003C0E2D" w:rsidRPr="006562A5" w:rsidRDefault="003C0E2D" w:rsidP="00EF1A7D">
            <w:pPr>
              <w:widowControl w:val="0"/>
              <w:spacing w:before="120" w:line="240" w:lineRule="atLeast"/>
              <w:ind w:left="-142"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6562A5">
              <w:rPr>
                <w:rFonts w:ascii="Times New Roman" w:hAnsi="Times New Roman" w:cs="Times New Roman"/>
                <w:sz w:val="28"/>
                <w:szCs w:val="28"/>
              </w:rPr>
              <w:t>“___”  ___________ 2013 г</w:t>
            </w:r>
          </w:p>
          <w:p w:rsidR="003C0E2D" w:rsidRPr="006562A5" w:rsidRDefault="003C0E2D" w:rsidP="00EF1A7D">
            <w:pPr>
              <w:widowControl w:val="0"/>
              <w:spacing w:before="120" w:line="240" w:lineRule="atLeast"/>
              <w:ind w:left="-142"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0E2D" w:rsidRPr="006562A5" w:rsidRDefault="003C0E2D" w:rsidP="00EF1A7D">
            <w:pPr>
              <w:widowControl w:val="0"/>
              <w:spacing w:before="120" w:line="240" w:lineRule="atLeast"/>
              <w:ind w:left="-142"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0E2D" w:rsidRPr="006562A5" w:rsidRDefault="003C0E2D" w:rsidP="00EF1A7D">
            <w:pPr>
              <w:widowControl w:val="0"/>
              <w:spacing w:before="120" w:line="240" w:lineRule="atLeast"/>
              <w:ind w:left="-142"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0E2D" w:rsidRPr="006562A5" w:rsidRDefault="003C0E2D" w:rsidP="00EF1A7D">
            <w:pPr>
              <w:widowControl w:val="0"/>
              <w:spacing w:before="120" w:line="240" w:lineRule="atLeast"/>
              <w:ind w:left="-142" w:firstLine="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3C0E2D" w:rsidRPr="006562A5" w:rsidRDefault="003C0E2D" w:rsidP="00EF1A7D">
            <w:pPr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3C0E2D" w:rsidRPr="006562A5" w:rsidRDefault="003C0E2D" w:rsidP="00EF1A7D">
            <w:pPr>
              <w:widowControl w:val="0"/>
              <w:spacing w:line="240" w:lineRule="atLeast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0E2D" w:rsidRPr="006562A5" w:rsidRDefault="003C0E2D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6562A5">
        <w:rPr>
          <w:rFonts w:ascii="Times New Roman" w:hAnsi="Times New Roman" w:cs="Times New Roman"/>
          <w:sz w:val="28"/>
          <w:szCs w:val="28"/>
        </w:rPr>
        <w:t>Минск  2013</w:t>
      </w:r>
    </w:p>
    <w:p w:rsidR="008A61D5" w:rsidRPr="006562A5" w:rsidRDefault="008A61D5" w:rsidP="00EF1A7D">
      <w:pPr>
        <w:widowControl w:val="0"/>
        <w:spacing w:after="60" w:line="240" w:lineRule="atLeast"/>
        <w:ind w:left="-142"/>
        <w:jc w:val="center"/>
        <w:rPr>
          <w:rFonts w:ascii="Times New Roman" w:hAnsi="Times New Roman" w:cs="Times New Roman"/>
          <w:b/>
          <w:bCs/>
          <w:caps/>
          <w:sz w:val="28"/>
          <w:szCs w:val="24"/>
        </w:rPr>
      </w:pPr>
      <w:r w:rsidRPr="006562A5">
        <w:rPr>
          <w:rFonts w:ascii="Times New Roman" w:hAnsi="Times New Roman" w:cs="Times New Roman"/>
          <w:b/>
          <w:bCs/>
          <w:caps/>
          <w:sz w:val="28"/>
          <w:szCs w:val="24"/>
        </w:rPr>
        <w:lastRenderedPageBreak/>
        <w:t>Белорусский  государственный  университет</w:t>
      </w:r>
    </w:p>
    <w:p w:rsidR="008A61D5" w:rsidRPr="006562A5" w:rsidRDefault="008A61D5" w:rsidP="00EF1A7D">
      <w:pPr>
        <w:ind w:left="-142"/>
        <w:jc w:val="center"/>
        <w:rPr>
          <w:rFonts w:ascii="Times New Roman" w:hAnsi="Times New Roman" w:cs="Times New Roman"/>
          <w:b/>
          <w:bCs/>
          <w:caps/>
          <w:sz w:val="28"/>
          <w:szCs w:val="24"/>
        </w:rPr>
      </w:pPr>
      <w:r w:rsidRPr="006562A5">
        <w:rPr>
          <w:rFonts w:ascii="Times New Roman" w:hAnsi="Times New Roman" w:cs="Times New Roman"/>
          <w:b/>
          <w:bCs/>
          <w:caps/>
          <w:sz w:val="28"/>
          <w:szCs w:val="24"/>
        </w:rPr>
        <w:t>Факультет  прикладной  математики и информатики</w:t>
      </w:r>
    </w:p>
    <w:p w:rsidR="008A61D5" w:rsidRPr="006562A5" w:rsidRDefault="008A61D5" w:rsidP="00EF1A7D">
      <w:pPr>
        <w:pStyle w:val="21"/>
        <w:spacing w:line="240" w:lineRule="exact"/>
        <w:ind w:left="-142"/>
        <w:jc w:val="center"/>
        <w:rPr>
          <w:sz w:val="28"/>
          <w:szCs w:val="24"/>
        </w:rPr>
      </w:pPr>
      <w:r w:rsidRPr="006562A5">
        <w:rPr>
          <w:sz w:val="28"/>
          <w:szCs w:val="24"/>
        </w:rPr>
        <w:t>Кафедра дискретной математики и алгоритмики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“</w:t>
      </w:r>
      <w:r w:rsidRPr="006562A5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  <w:r w:rsidRPr="006562A5">
        <w:rPr>
          <w:rFonts w:ascii="Times New Roman" w:hAnsi="Times New Roman" w:cs="Times New Roman"/>
          <w:sz w:val="24"/>
          <w:szCs w:val="24"/>
        </w:rPr>
        <w:t>”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8A61D5" w:rsidRPr="006562A5" w:rsidRDefault="008A61D5" w:rsidP="00EF1A7D">
      <w:pPr>
        <w:spacing w:before="120"/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_______________В.М. Котов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“___”  _______________  2013 г.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62A5">
        <w:rPr>
          <w:rFonts w:ascii="Times New Roman" w:hAnsi="Times New Roman" w:cs="Times New Roman"/>
          <w:b/>
          <w:bCs/>
          <w:spacing w:val="40"/>
          <w:sz w:val="24"/>
          <w:szCs w:val="24"/>
        </w:rPr>
        <w:t>ЗАДАНИЕ</w:t>
      </w:r>
    </w:p>
    <w:p w:rsidR="008A61D5" w:rsidRPr="006562A5" w:rsidRDefault="008A61D5" w:rsidP="00EF1A7D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b/>
          <w:bCs/>
          <w:sz w:val="24"/>
          <w:szCs w:val="24"/>
        </w:rPr>
        <w:t>ПО  ПОДГОТОВКЕ  КУРСОВОГО  ПРОЕКТА</w:t>
      </w:r>
      <w:r w:rsidRPr="006562A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8A61D5" w:rsidRPr="006562A5" w:rsidRDefault="008A61D5" w:rsidP="00EF1A7D">
      <w:pPr>
        <w:pStyle w:val="a5"/>
        <w:tabs>
          <w:tab w:val="clear" w:pos="4536"/>
          <w:tab w:val="clear" w:pos="9072"/>
        </w:tabs>
        <w:ind w:left="-142"/>
        <w:rPr>
          <w:sz w:val="24"/>
          <w:szCs w:val="24"/>
        </w:rPr>
      </w:pPr>
    </w:p>
    <w:p w:rsidR="008A61D5" w:rsidRPr="006562A5" w:rsidRDefault="008A61D5" w:rsidP="00EF1A7D">
      <w:pPr>
        <w:pStyle w:val="a5"/>
        <w:tabs>
          <w:tab w:val="clear" w:pos="4536"/>
          <w:tab w:val="clear" w:pos="9072"/>
        </w:tabs>
        <w:ind w:left="-142"/>
        <w:rPr>
          <w:sz w:val="24"/>
          <w:szCs w:val="24"/>
        </w:rPr>
      </w:pPr>
      <w:r w:rsidRPr="006562A5">
        <w:rPr>
          <w:sz w:val="24"/>
          <w:szCs w:val="24"/>
        </w:rPr>
        <w:t>Студенту 3 курса</w:t>
      </w:r>
      <w:r w:rsidR="001A59FB" w:rsidRPr="006562A5">
        <w:rPr>
          <w:sz w:val="24"/>
          <w:szCs w:val="24"/>
        </w:rPr>
        <w:t xml:space="preserve"> Голубеву Александру Николаевичу</w:t>
      </w:r>
    </w:p>
    <w:p w:rsidR="001A59FB" w:rsidRPr="006562A5" w:rsidRDefault="001A59FB" w:rsidP="00EF1A7D">
      <w:pPr>
        <w:pStyle w:val="a5"/>
        <w:tabs>
          <w:tab w:val="clear" w:pos="4536"/>
          <w:tab w:val="clear" w:pos="9072"/>
        </w:tabs>
        <w:ind w:left="-142"/>
      </w:pPr>
    </w:p>
    <w:p w:rsidR="008A61D5" w:rsidRPr="006562A5" w:rsidRDefault="008A61D5" w:rsidP="00EF1A7D">
      <w:pPr>
        <w:pStyle w:val="a5"/>
        <w:tabs>
          <w:tab w:val="clear" w:pos="4536"/>
          <w:tab w:val="clear" w:pos="9072"/>
        </w:tabs>
        <w:ind w:left="-142"/>
        <w:rPr>
          <w:sz w:val="24"/>
          <w:szCs w:val="24"/>
        </w:rPr>
      </w:pPr>
      <w:r w:rsidRPr="006562A5">
        <w:rPr>
          <w:sz w:val="24"/>
          <w:szCs w:val="24"/>
        </w:rPr>
        <w:t>1. </w:t>
      </w:r>
      <w:r w:rsidRPr="006562A5">
        <w:rPr>
          <w:b/>
          <w:sz w:val="24"/>
          <w:szCs w:val="24"/>
        </w:rPr>
        <w:t>Тема работы</w:t>
      </w:r>
      <w:r w:rsidRPr="006562A5">
        <w:rPr>
          <w:sz w:val="24"/>
          <w:szCs w:val="24"/>
        </w:rPr>
        <w:t xml:space="preserve">  </w:t>
      </w:r>
      <w:r w:rsidR="001A59FB" w:rsidRPr="006562A5">
        <w:t>ЗАДАЧА О ПОКРЫТИИ ГРАФА БИКЛИКАМИ</w:t>
      </w:r>
      <w:r w:rsidRPr="006562A5">
        <w:rPr>
          <w:sz w:val="24"/>
          <w:szCs w:val="24"/>
        </w:rPr>
        <w:br/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2. </w:t>
      </w:r>
      <w:r w:rsidRPr="006562A5">
        <w:rPr>
          <w:rFonts w:ascii="Times New Roman" w:hAnsi="Times New Roman" w:cs="Times New Roman"/>
          <w:b/>
          <w:sz w:val="24"/>
          <w:szCs w:val="24"/>
        </w:rPr>
        <w:t>Срок сдачи студентом законченной работы</w:t>
      </w:r>
      <w:r w:rsidRPr="006562A5">
        <w:rPr>
          <w:rFonts w:ascii="Times New Roman" w:hAnsi="Times New Roman" w:cs="Times New Roman"/>
          <w:sz w:val="24"/>
          <w:szCs w:val="24"/>
        </w:rPr>
        <w:t xml:space="preserve">  </w:t>
      </w:r>
      <w:r w:rsidR="001A59FB" w:rsidRPr="006562A5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3. </w:t>
      </w:r>
      <w:r w:rsidRPr="006562A5">
        <w:rPr>
          <w:rFonts w:ascii="Times New Roman" w:hAnsi="Times New Roman" w:cs="Times New Roman"/>
          <w:b/>
          <w:sz w:val="24"/>
          <w:szCs w:val="24"/>
        </w:rPr>
        <w:t>Исходные данные к работе</w:t>
      </w:r>
      <w:r w:rsidRPr="006562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61D5" w:rsidRPr="006562A5" w:rsidRDefault="001A59FB" w:rsidP="00EF1A7D">
      <w:pPr>
        <w:numPr>
          <w:ilvl w:val="0"/>
          <w:numId w:val="7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Учебная литература и научные публикации в области теории графов.</w:t>
      </w:r>
    </w:p>
    <w:p w:rsidR="008A61D5" w:rsidRPr="006562A5" w:rsidRDefault="001A59FB" w:rsidP="00EF1A7D">
      <w:pPr>
        <w:numPr>
          <w:ilvl w:val="0"/>
          <w:numId w:val="7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Перечень требований к реализации алгоритмов решения поставленных задач.</w:t>
      </w:r>
    </w:p>
    <w:p w:rsidR="001A59FB" w:rsidRPr="006562A5" w:rsidRDefault="001A59FB" w:rsidP="00EF1A7D">
      <w:pPr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4. </w:t>
      </w:r>
      <w:r w:rsidRPr="006562A5">
        <w:rPr>
          <w:rFonts w:ascii="Times New Roman" w:hAnsi="Times New Roman" w:cs="Times New Roman"/>
          <w:b/>
          <w:sz w:val="24"/>
          <w:szCs w:val="24"/>
        </w:rPr>
        <w:t>Перечень вопросов подлежащих разработке или краткое содержание работы</w:t>
      </w:r>
      <w:r w:rsidRPr="006562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D5" w:rsidRPr="006562A5" w:rsidRDefault="001A59FB" w:rsidP="00EF1A7D">
      <w:pPr>
        <w:numPr>
          <w:ilvl w:val="0"/>
          <w:numId w:val="6"/>
        </w:num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Изучение литературы по теме.</w:t>
      </w:r>
    </w:p>
    <w:p w:rsidR="001A59FB" w:rsidRPr="006562A5" w:rsidRDefault="001A59FB" w:rsidP="00EF1A7D">
      <w:pPr>
        <w:numPr>
          <w:ilvl w:val="0"/>
          <w:numId w:val="6"/>
        </w:num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Выяснить сложность решения задачи о бикликовом покрытии декартова произведения графов.</w:t>
      </w:r>
    </w:p>
    <w:p w:rsidR="001A59FB" w:rsidRPr="006562A5" w:rsidRDefault="001A59FB" w:rsidP="00EF1A7D">
      <w:pPr>
        <w:numPr>
          <w:ilvl w:val="0"/>
          <w:numId w:val="6"/>
        </w:num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Провести исследование и реализовать алгоритмы решения задач о бикликовом покрытии.</w:t>
      </w:r>
    </w:p>
    <w:p w:rsidR="001A59FB" w:rsidRPr="006562A5" w:rsidRDefault="001A59FB" w:rsidP="00EF1A7D">
      <w:pPr>
        <w:numPr>
          <w:ilvl w:val="0"/>
          <w:numId w:val="6"/>
        </w:num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Протестировать разработанный алгоритм.</w:t>
      </w:r>
    </w:p>
    <w:p w:rsidR="001A59FB" w:rsidRPr="006562A5" w:rsidRDefault="001A59FB" w:rsidP="00EF1A7D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5. </w:t>
      </w:r>
      <w:r w:rsidRPr="006562A5">
        <w:rPr>
          <w:rFonts w:ascii="Times New Roman" w:hAnsi="Times New Roman" w:cs="Times New Roman"/>
          <w:b/>
          <w:sz w:val="24"/>
          <w:szCs w:val="24"/>
        </w:rPr>
        <w:t>Перечень графического материала</w:t>
      </w:r>
      <w:r w:rsidRPr="006562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D5" w:rsidRPr="006562A5" w:rsidRDefault="008948C4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6. </w:t>
      </w:r>
      <w:r w:rsidRPr="006562A5">
        <w:rPr>
          <w:rFonts w:ascii="Times New Roman" w:hAnsi="Times New Roman" w:cs="Times New Roman"/>
          <w:b/>
          <w:sz w:val="24"/>
          <w:szCs w:val="24"/>
        </w:rPr>
        <w:t xml:space="preserve">Консультанты по работе </w:t>
      </w:r>
      <w:r w:rsidRPr="006562A5">
        <w:rPr>
          <w:rFonts w:ascii="Times New Roman" w:hAnsi="Times New Roman" w:cs="Times New Roman"/>
          <w:sz w:val="24"/>
          <w:szCs w:val="24"/>
        </w:rPr>
        <w:t>(с указанием относящихся к ним разделов работы)</w:t>
      </w:r>
    </w:p>
    <w:p w:rsidR="008A61D5" w:rsidRPr="006562A5" w:rsidRDefault="008948C4" w:rsidP="00EF1A7D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Лепин В.В., ученый секретарь Института математики НАН Беларуси, доцент, кандидат физ.-мат. наук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</w:rPr>
      </w:pPr>
      <w:r w:rsidRPr="006562A5">
        <w:rPr>
          <w:rFonts w:ascii="Times New Roman" w:hAnsi="Times New Roman" w:cs="Times New Roman"/>
          <w:sz w:val="24"/>
        </w:rPr>
        <w:lastRenderedPageBreak/>
        <w:t>7. </w:t>
      </w:r>
      <w:r w:rsidRPr="006562A5">
        <w:rPr>
          <w:rFonts w:ascii="Times New Roman" w:hAnsi="Times New Roman" w:cs="Times New Roman"/>
          <w:b/>
          <w:sz w:val="24"/>
        </w:rPr>
        <w:t>Дата выдачи задания</w:t>
      </w:r>
      <w:r w:rsidRPr="006562A5">
        <w:rPr>
          <w:rFonts w:ascii="Times New Roman" w:hAnsi="Times New Roman" w:cs="Times New Roman"/>
          <w:sz w:val="24"/>
        </w:rPr>
        <w:t xml:space="preserve">  </w:t>
      </w:r>
      <w:r w:rsidR="008948C4" w:rsidRPr="006562A5">
        <w:rPr>
          <w:rFonts w:ascii="Times New Roman" w:hAnsi="Times New Roman" w:cs="Times New Roman"/>
          <w:sz w:val="24"/>
        </w:rPr>
        <w:t>“</w:t>
      </w:r>
      <w:r w:rsidR="008948C4" w:rsidRPr="006562A5">
        <w:rPr>
          <w:rFonts w:ascii="Times New Roman" w:hAnsi="Times New Roman" w:cs="Times New Roman"/>
          <w:sz w:val="24"/>
          <w:szCs w:val="24"/>
        </w:rPr>
        <w:t>___</w:t>
      </w:r>
      <w:r w:rsidR="008948C4" w:rsidRPr="006562A5">
        <w:rPr>
          <w:rFonts w:ascii="Times New Roman" w:hAnsi="Times New Roman" w:cs="Times New Roman"/>
          <w:sz w:val="24"/>
        </w:rPr>
        <w:t xml:space="preserve">” </w:t>
      </w:r>
      <w:r w:rsidR="008948C4" w:rsidRPr="006562A5">
        <w:rPr>
          <w:rFonts w:ascii="Times New Roman" w:hAnsi="Times New Roman" w:cs="Times New Roman"/>
          <w:sz w:val="24"/>
          <w:szCs w:val="24"/>
        </w:rPr>
        <w:t>_________________2013г.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8.</w:t>
      </w:r>
      <w:r w:rsidRPr="006562A5">
        <w:rPr>
          <w:rFonts w:ascii="Times New Roman" w:hAnsi="Times New Roman" w:cs="Times New Roman"/>
          <w:b/>
          <w:sz w:val="24"/>
          <w:szCs w:val="24"/>
        </w:rPr>
        <w:t xml:space="preserve"> Календарный график </w:t>
      </w:r>
      <w:r w:rsidRPr="006562A5">
        <w:rPr>
          <w:rFonts w:ascii="Times New Roman" w:hAnsi="Times New Roman" w:cs="Times New Roman"/>
          <w:sz w:val="24"/>
          <w:szCs w:val="24"/>
        </w:rPr>
        <w:t xml:space="preserve">работы на весь период (с указанием этапов работы и </w:t>
      </w:r>
      <w:r w:rsidRPr="006562A5">
        <w:rPr>
          <w:rFonts w:ascii="Times New Roman" w:hAnsi="Times New Roman" w:cs="Times New Roman"/>
          <w:sz w:val="24"/>
          <w:szCs w:val="24"/>
        </w:rPr>
        <w:br/>
        <w:t>сроков их выполнения)</w:t>
      </w:r>
    </w:p>
    <w:p w:rsidR="008A61D5" w:rsidRPr="006562A5" w:rsidRDefault="008948C4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С</w:t>
      </w:r>
      <w:r w:rsidR="008A61D5" w:rsidRPr="006562A5">
        <w:rPr>
          <w:rFonts w:ascii="Times New Roman" w:hAnsi="Times New Roman" w:cs="Times New Roman"/>
          <w:sz w:val="24"/>
          <w:szCs w:val="24"/>
        </w:rPr>
        <w:t xml:space="preserve">ентябрь-октябрь: </w:t>
      </w:r>
      <w:r w:rsidRPr="006562A5">
        <w:rPr>
          <w:rFonts w:ascii="Times New Roman" w:hAnsi="Times New Roman" w:cs="Times New Roman"/>
          <w:sz w:val="24"/>
          <w:szCs w:val="24"/>
        </w:rPr>
        <w:t>Изучение литературы. Анализ имеющихся на данный момент методов, решающих аналогичный круг задач. Выделение основных свойств бикликовых покрытий графа. Составление плана работы.</w:t>
      </w:r>
    </w:p>
    <w:p w:rsidR="008A61D5" w:rsidRPr="006562A5" w:rsidRDefault="008948C4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Ноябрь-январь</w:t>
      </w:r>
      <w:r w:rsidR="008A61D5" w:rsidRPr="006562A5">
        <w:rPr>
          <w:rFonts w:ascii="Times New Roman" w:hAnsi="Times New Roman" w:cs="Times New Roman"/>
          <w:sz w:val="24"/>
          <w:szCs w:val="24"/>
        </w:rPr>
        <w:t xml:space="preserve">: </w:t>
      </w:r>
      <w:r w:rsidRPr="006562A5">
        <w:rPr>
          <w:rFonts w:ascii="Times New Roman" w:hAnsi="Times New Roman" w:cs="Times New Roman"/>
          <w:sz w:val="24"/>
          <w:szCs w:val="24"/>
        </w:rPr>
        <w:t xml:space="preserve">Анализ и изучение существующих методов, выбор наиболее подходящего метода </w:t>
      </w:r>
      <w:r w:rsidR="00132DD0" w:rsidRPr="006562A5">
        <w:rPr>
          <w:rFonts w:ascii="Times New Roman" w:hAnsi="Times New Roman" w:cs="Times New Roman"/>
          <w:sz w:val="24"/>
          <w:szCs w:val="24"/>
        </w:rPr>
        <w:t>для решения поставленных задач.</w:t>
      </w:r>
    </w:p>
    <w:p w:rsidR="008A61D5" w:rsidRPr="006562A5" w:rsidRDefault="00132DD0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Февраль-март</w:t>
      </w:r>
      <w:r w:rsidR="008A61D5" w:rsidRPr="006562A5">
        <w:rPr>
          <w:rFonts w:ascii="Times New Roman" w:hAnsi="Times New Roman" w:cs="Times New Roman"/>
          <w:sz w:val="24"/>
          <w:szCs w:val="24"/>
        </w:rPr>
        <w:t xml:space="preserve">: </w:t>
      </w:r>
      <w:r w:rsidRPr="006562A5">
        <w:rPr>
          <w:rFonts w:ascii="Times New Roman" w:hAnsi="Times New Roman" w:cs="Times New Roman"/>
          <w:sz w:val="24"/>
          <w:szCs w:val="24"/>
        </w:rPr>
        <w:t>Реализация алгоритмов.</w:t>
      </w:r>
    </w:p>
    <w:p w:rsidR="008A61D5" w:rsidRPr="006562A5" w:rsidRDefault="00132DD0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Апрель</w:t>
      </w:r>
      <w:r w:rsidR="008A61D5" w:rsidRPr="006562A5">
        <w:rPr>
          <w:rFonts w:ascii="Times New Roman" w:hAnsi="Times New Roman" w:cs="Times New Roman"/>
          <w:sz w:val="24"/>
          <w:szCs w:val="24"/>
        </w:rPr>
        <w:t xml:space="preserve">: </w:t>
      </w:r>
      <w:r w:rsidRPr="006562A5">
        <w:rPr>
          <w:rFonts w:ascii="Times New Roman" w:hAnsi="Times New Roman" w:cs="Times New Roman"/>
          <w:sz w:val="24"/>
          <w:szCs w:val="24"/>
        </w:rPr>
        <w:t>Тестирование. Устранение ошибок.</w:t>
      </w:r>
    </w:p>
    <w:p w:rsidR="00132DD0" w:rsidRPr="006562A5" w:rsidRDefault="00132DD0" w:rsidP="00EF1A7D">
      <w:pPr>
        <w:ind w:left="-142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Май-июнь: Оформление и защита работы.</w:t>
      </w: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8"/>
          <w:szCs w:val="24"/>
        </w:rPr>
      </w:pPr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8"/>
          <w:szCs w:val="24"/>
        </w:rPr>
      </w:pPr>
    </w:p>
    <w:p w:rsidR="008A61D5" w:rsidRPr="006562A5" w:rsidRDefault="008A61D5" w:rsidP="00EF1A7D">
      <w:pPr>
        <w:widowControl w:val="0"/>
        <w:spacing w:line="216" w:lineRule="auto"/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widowControl w:val="0"/>
        <w:tabs>
          <w:tab w:val="left" w:pos="1701"/>
        </w:tabs>
        <w:spacing w:line="216" w:lineRule="auto"/>
        <w:ind w:left="-142"/>
        <w:rPr>
          <w:rFonts w:ascii="Times New Roman" w:hAnsi="Times New Roman" w:cs="Times New Roman"/>
          <w:sz w:val="24"/>
          <w:szCs w:val="24"/>
        </w:rPr>
      </w:pPr>
      <w:bookmarkStart w:id="21" w:name="_Toc153706496"/>
      <w:bookmarkStart w:id="22" w:name="_Toc153706556"/>
      <w:bookmarkStart w:id="23" w:name="_Toc153713014"/>
      <w:bookmarkStart w:id="24" w:name="_Toc153713085"/>
      <w:bookmarkStart w:id="25" w:name="_Toc153718872"/>
      <w:r w:rsidRPr="006562A5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6562A5">
        <w:rPr>
          <w:rFonts w:ascii="Times New Roman" w:hAnsi="Times New Roman" w:cs="Times New Roman"/>
          <w:sz w:val="24"/>
          <w:szCs w:val="24"/>
        </w:rPr>
        <w:tab/>
        <w:t>______________ / В.</w:t>
      </w:r>
      <w:r w:rsidR="00132DD0" w:rsidRPr="006562A5">
        <w:rPr>
          <w:rFonts w:ascii="Times New Roman" w:hAnsi="Times New Roman" w:cs="Times New Roman"/>
          <w:sz w:val="24"/>
          <w:szCs w:val="24"/>
        </w:rPr>
        <w:t>В</w:t>
      </w:r>
      <w:r w:rsidRPr="006562A5">
        <w:rPr>
          <w:rFonts w:ascii="Times New Roman" w:hAnsi="Times New Roman" w:cs="Times New Roman"/>
          <w:sz w:val="24"/>
          <w:szCs w:val="24"/>
        </w:rPr>
        <w:t xml:space="preserve">. </w:t>
      </w:r>
      <w:r w:rsidR="00132DD0" w:rsidRPr="006562A5">
        <w:rPr>
          <w:rFonts w:ascii="Times New Roman" w:hAnsi="Times New Roman" w:cs="Times New Roman"/>
          <w:sz w:val="24"/>
          <w:szCs w:val="24"/>
        </w:rPr>
        <w:t>Лепин</w:t>
      </w:r>
      <w:r w:rsidRPr="006562A5">
        <w:rPr>
          <w:rFonts w:ascii="Times New Roman" w:hAnsi="Times New Roman" w:cs="Times New Roman"/>
          <w:sz w:val="24"/>
          <w:szCs w:val="24"/>
        </w:rPr>
        <w:t xml:space="preserve"> / …. сентября 2006 г.</w:t>
      </w:r>
      <w:bookmarkEnd w:id="21"/>
      <w:bookmarkEnd w:id="22"/>
      <w:bookmarkEnd w:id="23"/>
      <w:bookmarkEnd w:id="24"/>
      <w:bookmarkEnd w:id="25"/>
    </w:p>
    <w:p w:rsidR="008A61D5" w:rsidRPr="006562A5" w:rsidRDefault="008A61D5" w:rsidP="00EF1A7D">
      <w:pPr>
        <w:widowControl w:val="0"/>
        <w:spacing w:line="216" w:lineRule="auto"/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widowControl w:val="0"/>
        <w:spacing w:line="216" w:lineRule="auto"/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widowControl w:val="0"/>
        <w:spacing w:line="216" w:lineRule="auto"/>
        <w:ind w:left="-142"/>
        <w:rPr>
          <w:rFonts w:ascii="Times New Roman" w:hAnsi="Times New Roman" w:cs="Times New Roman"/>
          <w:sz w:val="24"/>
          <w:szCs w:val="24"/>
        </w:rPr>
      </w:pPr>
      <w:bookmarkStart w:id="26" w:name="_Toc153706497"/>
      <w:bookmarkStart w:id="27" w:name="_Toc153706557"/>
      <w:bookmarkStart w:id="28" w:name="_Toc153713015"/>
      <w:bookmarkStart w:id="29" w:name="_Toc153713086"/>
      <w:bookmarkStart w:id="30" w:name="_Toc153718873"/>
      <w:r w:rsidRPr="006562A5">
        <w:rPr>
          <w:rFonts w:ascii="Times New Roman" w:hAnsi="Times New Roman" w:cs="Times New Roman"/>
          <w:b/>
          <w:sz w:val="24"/>
          <w:szCs w:val="24"/>
        </w:rPr>
        <w:t xml:space="preserve">Задание принял к исполнению </w:t>
      </w:r>
      <w:r w:rsidRPr="006562A5">
        <w:rPr>
          <w:rFonts w:ascii="Times New Roman" w:hAnsi="Times New Roman" w:cs="Times New Roman"/>
          <w:sz w:val="24"/>
          <w:szCs w:val="24"/>
        </w:rPr>
        <w:t>__________________ .… сентября 2006 г.</w:t>
      </w:r>
      <w:bookmarkEnd w:id="26"/>
      <w:bookmarkEnd w:id="27"/>
      <w:bookmarkEnd w:id="28"/>
      <w:bookmarkEnd w:id="29"/>
      <w:bookmarkEnd w:id="30"/>
    </w:p>
    <w:p w:rsidR="008A61D5" w:rsidRPr="006562A5" w:rsidRDefault="008A61D5" w:rsidP="00EF1A7D">
      <w:pPr>
        <w:widowControl w:val="0"/>
        <w:spacing w:line="216" w:lineRule="auto"/>
        <w:ind w:left="-142" w:firstLine="3686"/>
        <w:rPr>
          <w:rFonts w:ascii="Times New Roman" w:hAnsi="Times New Roman" w:cs="Times New Roman"/>
          <w:b/>
          <w:color w:val="999999"/>
          <w:sz w:val="24"/>
          <w:szCs w:val="24"/>
        </w:rPr>
      </w:pPr>
      <w:bookmarkStart w:id="31" w:name="_Toc153706498"/>
      <w:bookmarkStart w:id="32" w:name="_Toc153706558"/>
      <w:bookmarkStart w:id="33" w:name="_Toc153713016"/>
      <w:bookmarkStart w:id="34" w:name="_Toc153713087"/>
      <w:bookmarkStart w:id="35" w:name="_Toc153718874"/>
      <w:r w:rsidRPr="006562A5">
        <w:rPr>
          <w:rFonts w:ascii="Times New Roman" w:hAnsi="Times New Roman" w:cs="Times New Roman"/>
        </w:rPr>
        <w:t>(подпись студента)</w:t>
      </w:r>
      <w:bookmarkEnd w:id="31"/>
      <w:bookmarkEnd w:id="32"/>
      <w:bookmarkEnd w:id="33"/>
      <w:bookmarkEnd w:id="34"/>
      <w:bookmarkEnd w:id="35"/>
    </w:p>
    <w:p w:rsidR="008A61D5" w:rsidRPr="006562A5" w:rsidRDefault="008A61D5" w:rsidP="00EF1A7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A61D5" w:rsidRPr="006562A5" w:rsidRDefault="008A61D5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32DD0" w:rsidRPr="006562A5" w:rsidRDefault="00132DD0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32DD0" w:rsidRPr="006562A5" w:rsidRDefault="00132DD0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32DD0" w:rsidRPr="006562A5" w:rsidRDefault="00132DD0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32DD0" w:rsidRPr="006562A5" w:rsidRDefault="00132DD0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A494C" w:rsidRPr="006562A5" w:rsidRDefault="005A494C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5A494C" w:rsidRPr="006562A5" w:rsidRDefault="005A494C" w:rsidP="00EF1A7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3708E" w:rsidRPr="006562A5" w:rsidDel="006E0F79" w:rsidRDefault="00A3708E" w:rsidP="00EF1A7D">
      <w:pPr>
        <w:widowControl w:val="0"/>
        <w:spacing w:line="288" w:lineRule="auto"/>
        <w:ind w:left="-142"/>
        <w:jc w:val="both"/>
        <w:rPr>
          <w:del w:id="36" w:author="Lex Luthor" w:date="2013-12-18T11:03:00Z"/>
          <w:rFonts w:ascii="Times New Roman" w:hAnsi="Times New Roman" w:cs="Times New Roman"/>
          <w:sz w:val="24"/>
          <w:szCs w:val="24"/>
        </w:rPr>
      </w:pPr>
    </w:p>
    <w:p w:rsidR="006A4DAB" w:rsidRDefault="006A4DAB" w:rsidP="00EF1A7D">
      <w:pPr>
        <w:ind w:left="-142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7" w:name="_Toc154255813"/>
      <w:bookmarkStart w:id="38" w:name="_Toc375127908"/>
    </w:p>
    <w:p w:rsidR="001465F1" w:rsidRPr="006562A5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2A5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1465F1" w:rsidRPr="006562A5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5F1" w:rsidRPr="00B55A4A" w:rsidRDefault="001465F1" w:rsidP="001465F1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62A5">
        <w:rPr>
          <w:rFonts w:ascii="Times New Roman" w:hAnsi="Times New Roman" w:cs="Times New Roman"/>
          <w:bCs/>
          <w:sz w:val="24"/>
          <w:szCs w:val="24"/>
        </w:rPr>
        <w:t>В данной работе рассмотрена задача о покрыти</w:t>
      </w:r>
      <w:r>
        <w:rPr>
          <w:rFonts w:ascii="Times New Roman" w:hAnsi="Times New Roman" w:cs="Times New Roman"/>
          <w:bCs/>
          <w:sz w:val="24"/>
          <w:szCs w:val="24"/>
        </w:rPr>
        <w:t xml:space="preserve">и графов  </w:t>
      </w:r>
      <w:r w:rsidRPr="006562A5">
        <w:rPr>
          <w:rFonts w:ascii="Times New Roman" w:hAnsi="Times New Roman" w:cs="Times New Roman"/>
          <w:bCs/>
          <w:sz w:val="24"/>
          <w:szCs w:val="24"/>
        </w:rPr>
        <w:t>бикликами. В работе были установлены границы на число бикликового покрытия графа</w:t>
      </w:r>
      <w:r w:rsidRPr="00FC75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найдено минимальное число бикликового покрытия для лестниц и квадратных решеток. Построен алгоритм для нахождения бикликового покрытия в графах, а также для нахождения минимального бикликового покрытия в последовательно-параллельных графах, а также реализованы данные алгоритмы</w:t>
      </w:r>
      <w:r w:rsidR="009D21CE" w:rsidRPr="009D2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21CE">
        <w:rPr>
          <w:rFonts w:ascii="Times New Roman" w:hAnsi="Times New Roman" w:cs="Times New Roman"/>
          <w:bCs/>
          <w:sz w:val="24"/>
          <w:szCs w:val="24"/>
        </w:rPr>
        <w:t xml:space="preserve">языке программирования </w:t>
      </w:r>
      <w:r w:rsidR="009D21CE"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465F1" w:rsidRPr="006562A5" w:rsidRDefault="001465F1" w:rsidP="001465F1">
      <w:pPr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65F1" w:rsidRPr="006562A5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2A5">
        <w:rPr>
          <w:rFonts w:ascii="Times New Roman" w:hAnsi="Times New Roman" w:cs="Times New Roman"/>
          <w:b/>
          <w:sz w:val="28"/>
          <w:szCs w:val="28"/>
        </w:rPr>
        <w:t>Анатацыя</w:t>
      </w:r>
    </w:p>
    <w:p w:rsidR="001465F1" w:rsidRPr="00B01633" w:rsidRDefault="001465F1" w:rsidP="001465F1">
      <w:pPr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1465F1" w:rsidRPr="00B01633" w:rsidRDefault="001465F1" w:rsidP="001465F1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6562A5">
        <w:rPr>
          <w:rFonts w:ascii="Times New Roman" w:hAnsi="Times New Roman" w:cs="Times New Roman"/>
          <w:bCs/>
          <w:sz w:val="24"/>
          <w:szCs w:val="24"/>
        </w:rPr>
        <w:t>У дадзенай працы разгледжан</w:t>
      </w:r>
      <w:r>
        <w:rPr>
          <w:rFonts w:ascii="Times New Roman" w:hAnsi="Times New Roman" w:cs="Times New Roman"/>
          <w:bCs/>
          <w:sz w:val="24"/>
          <w:szCs w:val="24"/>
        </w:rPr>
        <w:t>а задача</w:t>
      </w:r>
      <w:r w:rsidRPr="006562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аб пакрыцц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Pr="006562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дэкартавага здабытку графа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ў</w:t>
      </w:r>
      <w:r w:rsidRPr="006562A5">
        <w:rPr>
          <w:rFonts w:ascii="Times New Roman" w:hAnsi="Times New Roman" w:cs="Times New Roman"/>
          <w:bCs/>
          <w:sz w:val="24"/>
          <w:szCs w:val="24"/>
        </w:rPr>
        <w:t>.</w:t>
      </w:r>
      <w:r w:rsidRPr="00EC1BE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</w:t>
      </w:r>
      <w:r w:rsidRPr="006562A5">
        <w:rPr>
          <w:rFonts w:ascii="Times New Roman" w:hAnsi="Times New Roman" w:cs="Times New Roman"/>
          <w:bCs/>
          <w:sz w:val="24"/>
          <w:szCs w:val="24"/>
        </w:rPr>
        <w:t xml:space="preserve">ыли </w:t>
      </w:r>
      <w:r>
        <w:rPr>
          <w:rFonts w:ascii="Times New Roman" w:hAnsi="Times New Roman" w:cs="Times New Roman"/>
          <w:bCs/>
          <w:sz w:val="24"/>
          <w:szCs w:val="24"/>
        </w:rPr>
        <w:t>знойдзены</w:t>
      </w:r>
      <w:r w:rsidRPr="006562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абмежавання</w:t>
      </w:r>
      <w:r w:rsidRPr="006562A5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інімальны лік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б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="009E04B5">
        <w:rPr>
          <w:rFonts w:ascii="Times New Roman" w:hAnsi="Times New Roman" w:cs="Times New Roman"/>
          <w:bCs/>
          <w:sz w:val="24"/>
          <w:szCs w:val="24"/>
        </w:rPr>
        <w:t>кл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Pr="006562A5">
        <w:rPr>
          <w:rFonts w:ascii="Times New Roman" w:hAnsi="Times New Roman" w:cs="Times New Roman"/>
          <w:bCs/>
          <w:sz w:val="24"/>
          <w:szCs w:val="24"/>
        </w:rPr>
        <w:t>к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г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п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кры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цц</w:t>
      </w:r>
      <w:r w:rsidRPr="006562A5">
        <w:rPr>
          <w:rFonts w:ascii="Times New Roman" w:hAnsi="Times New Roman" w:cs="Times New Roman"/>
          <w:bCs/>
          <w:sz w:val="24"/>
          <w:szCs w:val="24"/>
        </w:rPr>
        <w:t>я графа</w:t>
      </w:r>
      <w:r w:rsidRPr="00FC75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 xml:space="preserve">знойдзены 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іні</w:t>
      </w:r>
      <w:r>
        <w:rPr>
          <w:rFonts w:ascii="Times New Roman" w:hAnsi="Times New Roman" w:cs="Times New Roman"/>
          <w:bCs/>
          <w:sz w:val="24"/>
          <w:szCs w:val="24"/>
        </w:rPr>
        <w:t>мальны л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>
        <w:rPr>
          <w:rFonts w:ascii="Times New Roman" w:hAnsi="Times New Roman" w:cs="Times New Roman"/>
          <w:bCs/>
          <w:sz w:val="24"/>
          <w:szCs w:val="24"/>
        </w:rPr>
        <w:t>к б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>
        <w:rPr>
          <w:rFonts w:ascii="Times New Roman" w:hAnsi="Times New Roman" w:cs="Times New Roman"/>
          <w:bCs/>
          <w:sz w:val="24"/>
          <w:szCs w:val="24"/>
        </w:rPr>
        <w:t>кл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>
        <w:rPr>
          <w:rFonts w:ascii="Times New Roman" w:hAnsi="Times New Roman" w:cs="Times New Roman"/>
          <w:bCs/>
          <w:sz w:val="24"/>
          <w:szCs w:val="24"/>
        </w:rPr>
        <w:t>кавага пакрыцця для лесв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>
        <w:rPr>
          <w:rFonts w:ascii="Times New Roman" w:hAnsi="Times New Roman" w:cs="Times New Roman"/>
          <w:bCs/>
          <w:sz w:val="24"/>
          <w:szCs w:val="24"/>
        </w:rPr>
        <w:t xml:space="preserve">цы и квадратных рашотак. </w:t>
      </w:r>
      <w:r w:rsidR="009E04B5">
        <w:rPr>
          <w:rFonts w:ascii="Times New Roman" w:hAnsi="Times New Roman" w:cs="Times New Roman"/>
          <w:bCs/>
          <w:sz w:val="24"/>
          <w:szCs w:val="24"/>
        </w:rPr>
        <w:t>Знойдзен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ы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алгарытм б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="009E04B5">
        <w:rPr>
          <w:rFonts w:ascii="Times New Roman" w:hAnsi="Times New Roman" w:cs="Times New Roman"/>
          <w:bCs/>
          <w:sz w:val="24"/>
          <w:szCs w:val="24"/>
        </w:rPr>
        <w:t>кл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кавага пакрыцця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ў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графах, а так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сама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алгарытм 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з</w:t>
      </w:r>
      <w:r w:rsidR="009E04B5">
        <w:rPr>
          <w:rFonts w:ascii="Times New Roman" w:hAnsi="Times New Roman" w:cs="Times New Roman"/>
          <w:bCs/>
          <w:sz w:val="24"/>
          <w:szCs w:val="24"/>
        </w:rPr>
        <w:t>наход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жа</w:t>
      </w:r>
      <w:r w:rsidR="009E04B5">
        <w:rPr>
          <w:rFonts w:ascii="Times New Roman" w:hAnsi="Times New Roman" w:cs="Times New Roman"/>
          <w:bCs/>
          <w:sz w:val="24"/>
          <w:szCs w:val="24"/>
        </w:rPr>
        <w:t>н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н</w:t>
      </w:r>
      <w:r w:rsidR="009E04B5">
        <w:rPr>
          <w:rFonts w:ascii="Times New Roman" w:hAnsi="Times New Roman" w:cs="Times New Roman"/>
          <w:bCs/>
          <w:sz w:val="24"/>
          <w:szCs w:val="24"/>
        </w:rPr>
        <w:t>я м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іні</w:t>
      </w:r>
      <w:r w:rsidR="009E04B5">
        <w:rPr>
          <w:rFonts w:ascii="Times New Roman" w:hAnsi="Times New Roman" w:cs="Times New Roman"/>
          <w:bCs/>
          <w:sz w:val="24"/>
          <w:szCs w:val="24"/>
        </w:rPr>
        <w:t>мальн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>г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біклікавага пакрыцця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ў </w:t>
      </w:r>
      <w:r w:rsidR="009E04B5">
        <w:rPr>
          <w:rFonts w:ascii="Times New Roman" w:hAnsi="Times New Roman" w:cs="Times New Roman"/>
          <w:bCs/>
          <w:sz w:val="24"/>
          <w:szCs w:val="24"/>
        </w:rPr>
        <w:t>п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>сл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я</w:t>
      </w:r>
      <w:r w:rsidR="009E04B5">
        <w:rPr>
          <w:rFonts w:ascii="Times New Roman" w:hAnsi="Times New Roman" w:cs="Times New Roman"/>
          <w:bCs/>
          <w:sz w:val="24"/>
          <w:szCs w:val="24"/>
        </w:rPr>
        <w:t>до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ў</w:t>
      </w:r>
      <w:r w:rsidR="009E04B5">
        <w:rPr>
          <w:rFonts w:ascii="Times New Roman" w:hAnsi="Times New Roman" w:cs="Times New Roman"/>
          <w:bCs/>
          <w:sz w:val="24"/>
          <w:szCs w:val="24"/>
        </w:rPr>
        <w:t>н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>-паралельных графах, а так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сама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р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э</w:t>
      </w:r>
      <w:r w:rsidR="009E04B5">
        <w:rPr>
          <w:rFonts w:ascii="Times New Roman" w:hAnsi="Times New Roman" w:cs="Times New Roman"/>
          <w:bCs/>
          <w:sz w:val="24"/>
          <w:szCs w:val="24"/>
        </w:rPr>
        <w:t>ал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і</w:t>
      </w:r>
      <w:r w:rsidR="009E04B5">
        <w:rPr>
          <w:rFonts w:ascii="Times New Roman" w:hAnsi="Times New Roman" w:cs="Times New Roman"/>
          <w:bCs/>
          <w:sz w:val="24"/>
          <w:szCs w:val="24"/>
        </w:rPr>
        <w:t>з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ваны 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гэтыя</w:t>
      </w:r>
      <w:r w:rsidR="009E04B5">
        <w:rPr>
          <w:rFonts w:ascii="Times New Roman" w:hAnsi="Times New Roman" w:cs="Times New Roman"/>
          <w:bCs/>
          <w:sz w:val="24"/>
          <w:szCs w:val="24"/>
        </w:rPr>
        <w:t xml:space="preserve"> алг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а</w:t>
      </w:r>
      <w:r w:rsidR="009E04B5">
        <w:rPr>
          <w:rFonts w:ascii="Times New Roman" w:hAnsi="Times New Roman" w:cs="Times New Roman"/>
          <w:bCs/>
          <w:sz w:val="24"/>
          <w:szCs w:val="24"/>
        </w:rPr>
        <w:t>р</w:t>
      </w:r>
      <w:r w:rsidR="009E04B5">
        <w:rPr>
          <w:rFonts w:ascii="Times New Roman" w:hAnsi="Times New Roman" w:cs="Times New Roman"/>
          <w:bCs/>
          <w:sz w:val="24"/>
          <w:szCs w:val="24"/>
          <w:lang w:val="be-BY"/>
        </w:rPr>
        <w:t>ы</w:t>
      </w:r>
      <w:r w:rsidR="009E04B5">
        <w:rPr>
          <w:rFonts w:ascii="Times New Roman" w:hAnsi="Times New Roman" w:cs="Times New Roman"/>
          <w:bCs/>
          <w:sz w:val="24"/>
          <w:szCs w:val="24"/>
        </w:rPr>
        <w:t>тмы</w:t>
      </w:r>
      <w:r w:rsidR="009D21CE" w:rsidRPr="009D21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21CE">
        <w:rPr>
          <w:rFonts w:ascii="Times New Roman" w:hAnsi="Times New Roman" w:cs="Times New Roman"/>
          <w:bCs/>
          <w:sz w:val="24"/>
          <w:szCs w:val="24"/>
        </w:rPr>
        <w:t xml:space="preserve">на мове праграмавання </w:t>
      </w:r>
      <w:r w:rsidR="009D21CE"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 w:rsidR="009E04B5">
        <w:rPr>
          <w:rFonts w:ascii="Times New Roman" w:hAnsi="Times New Roman" w:cs="Times New Roman"/>
          <w:bCs/>
          <w:sz w:val="24"/>
          <w:szCs w:val="24"/>
        </w:rPr>
        <w:t>.</w:t>
      </w:r>
    </w:p>
    <w:p w:rsidR="001465F1" w:rsidRPr="00B01633" w:rsidRDefault="001465F1" w:rsidP="001465F1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1465F1" w:rsidRPr="00B01633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annotation</w:t>
      </w:r>
    </w:p>
    <w:p w:rsidR="009E04B5" w:rsidRDefault="009E04B5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65F1" w:rsidRPr="009E04B5" w:rsidRDefault="009E04B5" w:rsidP="00172592">
      <w:pPr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E04B5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work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biclique cover of Cartesian product graphs was considered. Found bounds for minimum biclique cover and exactly value for stairs</w:t>
      </w:r>
      <w:r w:rsidR="009D21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square lattice. Found algorithm for built biclique cover and algorithm</w:t>
      </w:r>
      <w:r w:rsidR="001465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D21CE">
        <w:rPr>
          <w:rFonts w:ascii="Times New Roman" w:hAnsi="Times New Roman" w:cs="Times New Roman"/>
          <w:bCs/>
          <w:sz w:val="24"/>
          <w:szCs w:val="24"/>
          <w:lang w:val="en-US"/>
        </w:rPr>
        <w:t>for built minimum biclique cover  for serial-parallel graphs and this algorithms was implemented on programming language Java.</w:t>
      </w:r>
    </w:p>
    <w:p w:rsidR="001465F1" w:rsidRPr="006562A5" w:rsidRDefault="001465F1" w:rsidP="001465F1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65F1" w:rsidRPr="001465F1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2A5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1465F1" w:rsidRPr="001465F1" w:rsidRDefault="001465F1" w:rsidP="001465F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65F1" w:rsidRPr="00172592" w:rsidRDefault="001465F1" w:rsidP="00172592">
      <w:pPr>
        <w:widowControl w:val="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72592">
        <w:rPr>
          <w:rFonts w:ascii="Times New Roman" w:hAnsi="Times New Roman" w:cs="Times New Roman"/>
          <w:sz w:val="24"/>
          <w:szCs w:val="24"/>
        </w:rPr>
        <w:t>Курсовой проект, 13 с., 2 рис., 7 источников,  1 приложение.</w:t>
      </w:r>
    </w:p>
    <w:p w:rsidR="001465F1" w:rsidRPr="00172592" w:rsidRDefault="001465F1" w:rsidP="00172592">
      <w:pPr>
        <w:widowControl w:val="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72592">
        <w:rPr>
          <w:rFonts w:ascii="Times New Roman" w:hAnsi="Times New Roman" w:cs="Times New Roman"/>
          <w:sz w:val="24"/>
          <w:szCs w:val="24"/>
          <w:lang w:val="be-BY"/>
        </w:rPr>
        <w:t>Ключевые слова</w:t>
      </w:r>
      <w:r w:rsidRPr="00172592">
        <w:rPr>
          <w:rFonts w:ascii="Times New Roman" w:hAnsi="Times New Roman" w:cs="Times New Roman"/>
          <w:sz w:val="24"/>
          <w:szCs w:val="24"/>
        </w:rPr>
        <w:t xml:space="preserve">: </w:t>
      </w:r>
      <w:r w:rsidR="009D21CE" w:rsidRPr="00172592">
        <w:rPr>
          <w:rFonts w:ascii="Times New Roman" w:hAnsi="Times New Roman" w:cs="Times New Roman"/>
          <w:sz w:val="24"/>
          <w:szCs w:val="24"/>
        </w:rPr>
        <w:t>число бикликового покрытия графов, бикликовое покрытие графов, максимальное паросочетание, декартово произведение графов, последовательно-параллельные графы.</w:t>
      </w:r>
    </w:p>
    <w:p w:rsidR="001B04ED" w:rsidRPr="00172592" w:rsidRDefault="001B04ED" w:rsidP="00172592">
      <w:pPr>
        <w:widowControl w:val="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172592">
        <w:rPr>
          <w:rFonts w:ascii="Times New Roman" w:hAnsi="Times New Roman" w:cs="Times New Roman"/>
          <w:sz w:val="24"/>
          <w:szCs w:val="24"/>
        </w:rPr>
        <w:t>Объект исследования – алгоритмы решения задачи о бикликовом покрытии графов.</w:t>
      </w:r>
    </w:p>
    <w:p w:rsidR="001465F1" w:rsidRPr="00FF0EEB" w:rsidRDefault="001465F1" w:rsidP="00172592">
      <w:pPr>
        <w:widowControl w:val="0"/>
        <w:spacing w:line="288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592">
        <w:rPr>
          <w:rFonts w:ascii="Times New Roman" w:hAnsi="Times New Roman" w:cs="Times New Roman"/>
          <w:sz w:val="24"/>
          <w:szCs w:val="24"/>
        </w:rPr>
        <w:t>Цель работы – освоение алгоритмов решения задачи о бикликовом покрытии</w:t>
      </w:r>
      <w:r w:rsidR="00172592" w:rsidRPr="00172592">
        <w:rPr>
          <w:rFonts w:ascii="Times New Roman" w:hAnsi="Times New Roman" w:cs="Times New Roman"/>
          <w:sz w:val="24"/>
          <w:szCs w:val="24"/>
        </w:rPr>
        <w:t xml:space="preserve"> и их реализация</w:t>
      </w:r>
      <w:r w:rsidRPr="00172592">
        <w:rPr>
          <w:rFonts w:ascii="Times New Roman" w:hAnsi="Times New Roman" w:cs="Times New Roman"/>
          <w:sz w:val="24"/>
          <w:szCs w:val="24"/>
        </w:rPr>
        <w:t>.</w:t>
      </w:r>
    </w:p>
    <w:bookmarkStart w:id="39" w:name="_Toc38760097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4922854"/>
      </w:sdtPr>
      <w:sdtContent>
        <w:p w:rsidR="005264AF" w:rsidRDefault="001C19EE" w:rsidP="001C19EE">
          <w:pPr>
            <w:pStyle w:val="ad"/>
            <w:jc w:val="center"/>
          </w:pPr>
          <w:r>
            <w:t>Содержание</w:t>
          </w:r>
        </w:p>
        <w:p w:rsidR="001B04ED" w:rsidRDefault="00B826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5264AF">
            <w:instrText xml:space="preserve"> TOC \o "1-3" \h \z \u </w:instrText>
          </w:r>
          <w:r>
            <w:fldChar w:fldCharType="separate"/>
          </w:r>
          <w:hyperlink w:anchor="_Toc387611757" w:history="1">
            <w:r w:rsidR="001B04ED" w:rsidRPr="00B2691D">
              <w:rPr>
                <w:rStyle w:val="ae"/>
                <w:noProof/>
              </w:rPr>
              <w:t>1.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noProof/>
              </w:rPr>
              <w:t>Введение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87611758" w:history="1">
            <w:r w:rsidR="001B04ED" w:rsidRPr="00B2691D">
              <w:rPr>
                <w:rStyle w:val="ae"/>
                <w:noProof/>
              </w:rPr>
              <w:t>2.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Краткая теория вопроса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87611759" w:history="1">
            <w:r w:rsidR="001B04ED" w:rsidRPr="00B2691D">
              <w:rPr>
                <w:rStyle w:val="ae"/>
                <w:rFonts w:eastAsia="Times New Roman"/>
                <w:noProof/>
              </w:rPr>
              <w:t>3.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Оценки числа бикликового покрытия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387611760" w:history="1">
            <w:r w:rsidR="001B04ED" w:rsidRPr="00B2691D">
              <w:rPr>
                <w:rStyle w:val="ae"/>
                <w:rFonts w:eastAsia="Times New Roman"/>
                <w:noProof/>
              </w:rPr>
              <w:t>3.1.</w:t>
            </w:r>
            <w:r w:rsidR="001B04ED">
              <w:rPr>
                <w:noProof/>
                <w:lang w:eastAsia="ru-RU"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Декартово произведение графов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387611761" w:history="1">
            <w:r w:rsidR="001B04ED" w:rsidRPr="00B2691D">
              <w:rPr>
                <w:rStyle w:val="ae"/>
                <w:rFonts w:eastAsia="Times New Roman"/>
                <w:noProof/>
              </w:rPr>
              <w:t>3.2.</w:t>
            </w:r>
            <w:r w:rsidR="001B04ED">
              <w:rPr>
                <w:noProof/>
                <w:lang w:eastAsia="ru-RU"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Лестницы и квадратные решетки.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 w:rsidP="00C82666">
          <w:pPr>
            <w:pStyle w:val="11"/>
            <w:tabs>
              <w:tab w:val="left" w:pos="440"/>
              <w:tab w:val="left" w:pos="1843"/>
              <w:tab w:val="right" w:leader="dot" w:pos="9345"/>
            </w:tabs>
            <w:rPr>
              <w:noProof/>
            </w:rPr>
          </w:pPr>
          <w:hyperlink w:anchor="_Toc387611762" w:history="1">
            <w:r w:rsidR="001B04ED" w:rsidRPr="00B2691D">
              <w:rPr>
                <w:rStyle w:val="ae"/>
                <w:noProof/>
              </w:rPr>
              <w:t>4.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noProof/>
                <w:shd w:val="clear" w:color="auto" w:fill="FFFFFF"/>
              </w:rPr>
              <w:t>Алгоритмы построения бикликового покрытия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387611763" w:history="1">
            <w:r w:rsidR="001B04ED" w:rsidRPr="00B2691D">
              <w:rPr>
                <w:rStyle w:val="ae"/>
                <w:rFonts w:eastAsia="Times New Roman"/>
                <w:noProof/>
              </w:rPr>
              <w:t>4.1.</w:t>
            </w:r>
            <w:r w:rsidR="001B04ED">
              <w:rPr>
                <w:noProof/>
                <w:lang w:eastAsia="ru-RU"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Эвристический алгоритм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387611764" w:history="1">
            <w:r w:rsidR="001B04ED" w:rsidRPr="00B2691D">
              <w:rPr>
                <w:rStyle w:val="ae"/>
                <w:rFonts w:eastAsia="Times New Roman"/>
                <w:noProof/>
              </w:rPr>
              <w:t>4.2.</w:t>
            </w:r>
            <w:r w:rsidR="001B04ED">
              <w:rPr>
                <w:noProof/>
                <w:lang w:eastAsia="ru-RU"/>
              </w:rPr>
              <w:tab/>
            </w:r>
            <w:r w:rsidR="001B04ED" w:rsidRPr="00B2691D">
              <w:rPr>
                <w:rStyle w:val="ae"/>
                <w:rFonts w:eastAsia="Times New Roman"/>
                <w:noProof/>
              </w:rPr>
              <w:t>Последовательно-параллельные графы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87611765" w:history="1">
            <w:r w:rsidR="001B04ED" w:rsidRPr="00B2691D">
              <w:rPr>
                <w:rStyle w:val="ae"/>
                <w:noProof/>
              </w:rPr>
              <w:t>4.2.1 Общие сведения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87611766" w:history="1">
            <w:r w:rsidR="001B04ED" w:rsidRPr="00B2691D">
              <w:rPr>
                <w:rStyle w:val="ae"/>
                <w:rFonts w:eastAsia="Times New Roman"/>
                <w:noProof/>
              </w:rPr>
              <w:t xml:space="preserve">4.2.2 Узлы бинарного </w:t>
            </w:r>
            <w:r w:rsidR="001B04ED" w:rsidRPr="00B2691D">
              <w:rPr>
                <w:rStyle w:val="ae"/>
                <w:rFonts w:eastAsia="Times New Roman"/>
                <w:noProof/>
                <w:lang w:val="en-US"/>
              </w:rPr>
              <w:t>sp</w:t>
            </w:r>
            <w:r w:rsidR="001B04ED" w:rsidRPr="00B2691D">
              <w:rPr>
                <w:rStyle w:val="ae"/>
                <w:rFonts w:eastAsia="Times New Roman"/>
                <w:noProof/>
              </w:rPr>
              <w:t xml:space="preserve"> -дерева и биклики последовательно-параллельного графа.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87611767" w:history="1">
            <w:r w:rsidR="001B04ED" w:rsidRPr="00B2691D">
              <w:rPr>
                <w:rStyle w:val="ae"/>
                <w:noProof/>
              </w:rPr>
              <w:t>4.2.3 Алгоритм для нахождения числа бикликового покрытия последовательно-параллельного графа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87611768" w:history="1">
            <w:r w:rsidR="001B04ED" w:rsidRPr="00B2691D">
              <w:rPr>
                <w:rStyle w:val="ae"/>
                <w:rFonts w:ascii="Times New Roman" w:eastAsia="Times New Roman" w:hAnsi="Times New Roman" w:cs="Times New Roman"/>
                <w:noProof/>
              </w:rPr>
              <w:t>5.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rFonts w:ascii="Times New Roman" w:eastAsia="Times New Roman" w:hAnsi="Times New Roman" w:cs="Times New Roman"/>
                <w:noProof/>
              </w:rPr>
              <w:t>Сравнение алгоритмов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87611769" w:history="1">
            <w:r w:rsidR="001B04ED" w:rsidRPr="00B2691D">
              <w:rPr>
                <w:rStyle w:val="ae"/>
                <w:noProof/>
              </w:rPr>
              <w:t>6.</w:t>
            </w:r>
            <w:r w:rsidR="001B04ED">
              <w:rPr>
                <w:noProof/>
              </w:rPr>
              <w:tab/>
            </w:r>
            <w:r w:rsidR="001B04ED" w:rsidRPr="00B2691D">
              <w:rPr>
                <w:rStyle w:val="ae"/>
                <w:noProof/>
                <w:shd w:val="clear" w:color="auto" w:fill="FFFFFF"/>
              </w:rPr>
              <w:t>Заключение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4ED" w:rsidRDefault="00B826E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7611770" w:history="1">
            <w:r w:rsidR="001B04ED" w:rsidRPr="00B2691D">
              <w:rPr>
                <w:rStyle w:val="ae"/>
                <w:rFonts w:eastAsia="Times New Roman"/>
                <w:noProof/>
              </w:rPr>
              <w:t>Список</w:t>
            </w:r>
            <w:r w:rsidR="001B04ED" w:rsidRPr="00B2691D">
              <w:rPr>
                <w:rStyle w:val="ae"/>
                <w:rFonts w:eastAsia="Times New Roman"/>
                <w:noProof/>
                <w:lang w:val="en-US"/>
              </w:rPr>
              <w:t xml:space="preserve"> </w:t>
            </w:r>
            <w:r w:rsidR="001B04ED" w:rsidRPr="00B2691D">
              <w:rPr>
                <w:rStyle w:val="ae"/>
                <w:rFonts w:eastAsia="Times New Roman"/>
                <w:noProof/>
              </w:rPr>
              <w:t>использованной</w:t>
            </w:r>
            <w:r w:rsidR="001B04ED" w:rsidRPr="00B2691D">
              <w:rPr>
                <w:rStyle w:val="ae"/>
                <w:rFonts w:eastAsia="Times New Roman"/>
                <w:noProof/>
                <w:lang w:val="en-US"/>
              </w:rPr>
              <w:t xml:space="preserve"> </w:t>
            </w:r>
            <w:r w:rsidR="001B04ED" w:rsidRPr="00B2691D">
              <w:rPr>
                <w:rStyle w:val="ae"/>
                <w:rFonts w:eastAsia="Times New Roman"/>
                <w:noProof/>
              </w:rPr>
              <w:t>литературы</w:t>
            </w:r>
            <w:r w:rsidR="001B04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4ED">
              <w:rPr>
                <w:noProof/>
                <w:webHidden/>
              </w:rPr>
              <w:instrText xml:space="preserve"> PAGEREF _Toc387611770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6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AF" w:rsidRDefault="00B826ED">
          <w:r>
            <w:fldChar w:fldCharType="end"/>
          </w:r>
        </w:p>
      </w:sdtContent>
    </w:sdt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C19EE" w:rsidRDefault="001C19EE"/>
    <w:p w:rsidR="001465F1" w:rsidRDefault="001465F1"/>
    <w:p w:rsidR="005A494C" w:rsidRPr="001C19EE" w:rsidRDefault="005A494C" w:rsidP="00824073">
      <w:pPr>
        <w:pStyle w:val="1"/>
        <w:numPr>
          <w:ilvl w:val="0"/>
          <w:numId w:val="19"/>
        </w:numPr>
        <w:jc w:val="center"/>
        <w:rPr>
          <w:color w:val="auto"/>
        </w:rPr>
      </w:pPr>
      <w:bookmarkStart w:id="40" w:name="_Toc387611757"/>
      <w:r w:rsidRPr="001C19EE">
        <w:rPr>
          <w:color w:val="auto"/>
        </w:rPr>
        <w:lastRenderedPageBreak/>
        <w:t>Введение</w:t>
      </w:r>
      <w:bookmarkEnd w:id="37"/>
      <w:bookmarkEnd w:id="38"/>
      <w:bookmarkEnd w:id="39"/>
      <w:bookmarkEnd w:id="40"/>
    </w:p>
    <w:p w:rsidR="005A494C" w:rsidRPr="006562A5" w:rsidRDefault="005A494C" w:rsidP="00EF1A7D">
      <w:pPr>
        <w:widowControl w:val="0"/>
        <w:spacing w:line="288" w:lineRule="auto"/>
        <w:ind w:left="-142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 xml:space="preserve">Бикликой графа </w:t>
      </w:r>
      <w:r w:rsidRPr="006562A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562A5">
        <w:rPr>
          <w:rFonts w:ascii="Times New Roman" w:hAnsi="Times New Roman" w:cs="Times New Roman"/>
          <w:sz w:val="24"/>
          <w:szCs w:val="24"/>
        </w:rPr>
        <w:t xml:space="preserve"> называется подграф графа G</w:t>
      </w:r>
      <w:r w:rsidR="0077170B" w:rsidRPr="006562A5">
        <w:rPr>
          <w:rFonts w:ascii="Times New Roman" w:hAnsi="Times New Roman" w:cs="Times New Roman"/>
          <w:sz w:val="24"/>
          <w:szCs w:val="24"/>
        </w:rPr>
        <w:t>(необязательно порожденный)</w:t>
      </w:r>
      <w:r w:rsidRPr="006562A5">
        <w:rPr>
          <w:rFonts w:ascii="Times New Roman" w:hAnsi="Times New Roman" w:cs="Times New Roman"/>
          <w:sz w:val="24"/>
          <w:szCs w:val="24"/>
        </w:rPr>
        <w:t>, изоморфный полному двудольному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графу. Числом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бикликового покрытия графа G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называется наименьшее число биклик графа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G, </w:t>
      </w:r>
      <w:r w:rsidRPr="006562A5">
        <w:rPr>
          <w:rFonts w:ascii="Times New Roman" w:hAnsi="Times New Roman" w:cs="Times New Roman"/>
          <w:sz w:val="24"/>
          <w:szCs w:val="24"/>
        </w:rPr>
        <w:t>которое понадобится чтобы покрыть все ребра графа. Число бикликового покрытия является важным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графовым параметром. С практической точки зрения, задача покрытия наименьшим числом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биклик имеет широкое примене</w:t>
      </w:r>
      <w:r w:rsidR="0077170B" w:rsidRPr="006562A5">
        <w:rPr>
          <w:rFonts w:ascii="Times New Roman" w:hAnsi="Times New Roman" w:cs="Times New Roman"/>
          <w:sz w:val="24"/>
          <w:szCs w:val="24"/>
        </w:rPr>
        <w:t>ние в области биоинформатики, искусственного интеллек</w:t>
      </w:r>
      <w:r w:rsidRPr="006562A5">
        <w:rPr>
          <w:rFonts w:ascii="Times New Roman" w:hAnsi="Times New Roman" w:cs="Times New Roman"/>
          <w:sz w:val="24"/>
          <w:szCs w:val="24"/>
        </w:rPr>
        <w:t>та, ком</w:t>
      </w:r>
      <w:r w:rsidR="0077170B" w:rsidRPr="006562A5">
        <w:rPr>
          <w:rFonts w:ascii="Times New Roman" w:hAnsi="Times New Roman" w:cs="Times New Roman"/>
          <w:sz w:val="24"/>
          <w:szCs w:val="24"/>
        </w:rPr>
        <w:t>пактного представления графа</w:t>
      </w:r>
      <w:r w:rsidRPr="006562A5">
        <w:rPr>
          <w:rFonts w:ascii="Times New Roman" w:hAnsi="Times New Roman" w:cs="Times New Roman"/>
          <w:sz w:val="24"/>
          <w:szCs w:val="24"/>
        </w:rPr>
        <w:t>. С теоретической точки зрения, число бикликового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покрытия графа играет важную роль в теори</w:t>
      </w:r>
      <w:r w:rsidR="0077170B" w:rsidRPr="006562A5">
        <w:rPr>
          <w:rFonts w:ascii="Times New Roman" w:hAnsi="Times New Roman" w:cs="Times New Roman"/>
          <w:sz w:val="24"/>
          <w:szCs w:val="24"/>
        </w:rPr>
        <w:t>и коммуникационной сложности</w:t>
      </w:r>
      <w:r w:rsidRPr="006562A5">
        <w:rPr>
          <w:rFonts w:ascii="Times New Roman" w:hAnsi="Times New Roman" w:cs="Times New Roman"/>
          <w:sz w:val="24"/>
          <w:szCs w:val="24"/>
        </w:rPr>
        <w:t>.</w:t>
      </w:r>
    </w:p>
    <w:p w:rsidR="005A494C" w:rsidRPr="007C7735" w:rsidRDefault="005A494C" w:rsidP="00EF1A7D">
      <w:pPr>
        <w:widowControl w:val="0"/>
        <w:spacing w:line="288" w:lineRule="auto"/>
        <w:ind w:left="-142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6562A5">
        <w:rPr>
          <w:rFonts w:ascii="Times New Roman" w:hAnsi="Times New Roman" w:cs="Times New Roman"/>
          <w:sz w:val="24"/>
          <w:szCs w:val="24"/>
        </w:rPr>
        <w:t>Задача нахождения числа бикликового покры</w:t>
      </w:r>
      <w:r w:rsidR="0077170B" w:rsidRPr="006562A5">
        <w:rPr>
          <w:rFonts w:ascii="Times New Roman" w:hAnsi="Times New Roman" w:cs="Times New Roman"/>
          <w:sz w:val="24"/>
          <w:szCs w:val="24"/>
        </w:rPr>
        <w:t>тия графа является NP-трудной и оста</w:t>
      </w:r>
      <w:r w:rsidRPr="006562A5">
        <w:rPr>
          <w:rFonts w:ascii="Times New Roman" w:hAnsi="Times New Roman" w:cs="Times New Roman"/>
          <w:sz w:val="24"/>
          <w:szCs w:val="24"/>
        </w:rPr>
        <w:t xml:space="preserve">ется NP-трудной в классе </w:t>
      </w:r>
      <w:r w:rsidR="00E26E20" w:rsidRPr="006562A5">
        <w:rPr>
          <w:rFonts w:ascii="Times New Roman" w:hAnsi="Times New Roman" w:cs="Times New Roman"/>
          <w:sz w:val="24"/>
          <w:szCs w:val="24"/>
        </w:rPr>
        <w:t>двудольных хордальных графов.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="00E26E20" w:rsidRPr="006562A5">
        <w:rPr>
          <w:rFonts w:ascii="Times New Roman" w:hAnsi="Times New Roman" w:cs="Times New Roman"/>
          <w:sz w:val="24"/>
          <w:szCs w:val="24"/>
        </w:rPr>
        <w:t>Но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в классах </w:t>
      </w:r>
      <w:r w:rsidR="00E26E20" w:rsidRPr="006562A5">
        <w:rPr>
          <w:rFonts w:ascii="Times New Roman" w:hAnsi="Times New Roman" w:cs="Times New Roman"/>
          <w:sz w:val="24"/>
          <w:szCs w:val="24"/>
        </w:rPr>
        <w:t xml:space="preserve">двудольных C4-свободных графов, </w:t>
      </w:r>
      <w:r w:rsidR="0077170B" w:rsidRPr="006562A5">
        <w:rPr>
          <w:rFonts w:ascii="Times New Roman" w:hAnsi="Times New Roman" w:cs="Times New Roman"/>
          <w:sz w:val="24"/>
          <w:szCs w:val="24"/>
        </w:rPr>
        <w:t>дву</w:t>
      </w:r>
      <w:r w:rsidRPr="006562A5">
        <w:rPr>
          <w:rFonts w:ascii="Times New Roman" w:hAnsi="Times New Roman" w:cs="Times New Roman"/>
          <w:sz w:val="24"/>
          <w:szCs w:val="24"/>
        </w:rPr>
        <w:t>д</w:t>
      </w:r>
      <w:r w:rsidR="00E26E20" w:rsidRPr="006562A5">
        <w:rPr>
          <w:rFonts w:ascii="Times New Roman" w:hAnsi="Times New Roman" w:cs="Times New Roman"/>
          <w:sz w:val="24"/>
          <w:szCs w:val="24"/>
        </w:rPr>
        <w:t>ольных домино-свободных графов</w:t>
      </w:r>
      <w:r w:rsidRPr="006562A5">
        <w:rPr>
          <w:rFonts w:ascii="Times New Roman" w:hAnsi="Times New Roman" w:cs="Times New Roman"/>
          <w:sz w:val="24"/>
          <w:szCs w:val="24"/>
        </w:rPr>
        <w:t>, двудольных выпук</w:t>
      </w:r>
      <w:r w:rsidR="0077170B" w:rsidRPr="006562A5">
        <w:rPr>
          <w:rFonts w:ascii="Times New Roman" w:hAnsi="Times New Roman" w:cs="Times New Roman"/>
          <w:sz w:val="24"/>
          <w:szCs w:val="24"/>
        </w:rPr>
        <w:t>лых графов</w:t>
      </w:r>
      <w:r w:rsidRPr="006562A5">
        <w:rPr>
          <w:rFonts w:ascii="Times New Roman" w:hAnsi="Times New Roman" w:cs="Times New Roman"/>
          <w:sz w:val="24"/>
          <w:szCs w:val="24"/>
        </w:rPr>
        <w:t>, последовательно-параллельных графах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и графов с ограниченной путевой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="00E26E20" w:rsidRPr="006562A5">
        <w:rPr>
          <w:rFonts w:ascii="Times New Roman" w:hAnsi="Times New Roman" w:cs="Times New Roman"/>
          <w:sz w:val="24"/>
          <w:szCs w:val="24"/>
        </w:rPr>
        <w:t xml:space="preserve">шириной </w:t>
      </w:r>
      <w:r w:rsidRPr="006562A5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E26E20" w:rsidRPr="006562A5">
        <w:rPr>
          <w:rFonts w:ascii="Times New Roman" w:hAnsi="Times New Roman" w:cs="Times New Roman"/>
          <w:sz w:val="24"/>
          <w:szCs w:val="24"/>
        </w:rPr>
        <w:t xml:space="preserve">о нахождении бикликового покрытия </w:t>
      </w:r>
      <w:r w:rsidRPr="006562A5">
        <w:rPr>
          <w:rFonts w:ascii="Times New Roman" w:hAnsi="Times New Roman" w:cs="Times New Roman"/>
          <w:sz w:val="24"/>
          <w:szCs w:val="24"/>
        </w:rPr>
        <w:t>является полиномиально разрешимой. Число бикликового покрытия</w:t>
      </w:r>
      <w:r w:rsidR="0077170B" w:rsidRPr="006562A5">
        <w:rPr>
          <w:rFonts w:ascii="Times New Roman" w:hAnsi="Times New Roman" w:cs="Times New Roman"/>
          <w:sz w:val="24"/>
          <w:szCs w:val="24"/>
        </w:rPr>
        <w:t xml:space="preserve"> </w:t>
      </w:r>
      <w:r w:rsidRPr="006562A5">
        <w:rPr>
          <w:rFonts w:ascii="Times New Roman" w:hAnsi="Times New Roman" w:cs="Times New Roman"/>
          <w:sz w:val="24"/>
          <w:szCs w:val="24"/>
        </w:rPr>
        <w:t>известно для простой цепи, простого цикла, полн</w:t>
      </w:r>
      <w:r w:rsidR="0077170B" w:rsidRPr="006562A5">
        <w:rPr>
          <w:rFonts w:ascii="Times New Roman" w:hAnsi="Times New Roman" w:cs="Times New Roman"/>
          <w:sz w:val="24"/>
          <w:szCs w:val="24"/>
        </w:rPr>
        <w:t>ого графа, шестиугольной решетки</w:t>
      </w:r>
      <w:r w:rsidRPr="006562A5">
        <w:rPr>
          <w:rFonts w:ascii="Times New Roman" w:hAnsi="Times New Roman" w:cs="Times New Roman"/>
          <w:sz w:val="24"/>
          <w:szCs w:val="24"/>
        </w:rPr>
        <w:t>.</w:t>
      </w:r>
    </w:p>
    <w:p w:rsidR="00824073" w:rsidRPr="001C19EE" w:rsidRDefault="00824073" w:rsidP="00824073">
      <w:pPr>
        <w:pStyle w:val="1"/>
        <w:numPr>
          <w:ilvl w:val="0"/>
          <w:numId w:val="19"/>
        </w:numPr>
        <w:jc w:val="center"/>
        <w:rPr>
          <w:color w:val="auto"/>
        </w:rPr>
      </w:pPr>
      <w:bookmarkStart w:id="41" w:name="_Toc387600972"/>
      <w:bookmarkStart w:id="42" w:name="_Toc387611758"/>
      <w:r w:rsidRPr="001C19EE">
        <w:rPr>
          <w:rFonts w:eastAsia="Times New Roman"/>
          <w:color w:val="auto"/>
        </w:rPr>
        <w:t>Краткая теория вопроса</w:t>
      </w:r>
      <w:bookmarkEnd w:id="41"/>
      <w:bookmarkEnd w:id="42"/>
    </w:p>
    <w:p w:rsidR="00FA48CD" w:rsidRPr="00FF0EEB" w:rsidRDefault="00287A51" w:rsidP="000742E7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Рассматриваются только неориентированные графы</w:t>
      </w:r>
      <w:r w:rsidR="00E26E20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G=(V, E)</m:t>
        </m:r>
      </m:oMath>
      <w:r w:rsidR="00E26E20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без кратных ребер и петель с множеством вершин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V=V(G)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и множеством ребер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E=E(G)</m:t>
        </m:r>
      </m:oMath>
      <w:r w:rsidR="00DB63C7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 с пустым множеством ребер 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пустым графом.</w:t>
      </w:r>
      <w:r w:rsidR="00315BD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двудольным,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существует разбиение</w:t>
      </w:r>
      <w:r w:rsidR="002A6BB0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6B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2A6BB0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A6B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2A6BB0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>)=</w:t>
      </w:r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6B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A6BB0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color w:val="000000"/>
            <w:sz w:val="24"/>
            <w:szCs w:val="24"/>
          </w:rPr>
          <m:t>∪</m:t>
        </m:r>
      </m:oMath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6B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A6BB0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такое, что концы каждого ребра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принадлежат разным множествам 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Двудольный граф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разбиением 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637AC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color w:val="000000"/>
            <w:sz w:val="24"/>
            <w:szCs w:val="24"/>
          </w:rPr>
          <m:t>∪</m:t>
        </m:r>
      </m:oMath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637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637AC" w:rsidRPr="004637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полным двудольным,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каждая вершина из </w:t>
      </w:r>
      <w:r w:rsidR="004070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070F6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смежна с каждой вершиной из </w:t>
      </w:r>
      <w:r w:rsidR="004070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070F6"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Бикликой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 полный двудольный подграф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Биклика графа 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максимальной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она не содержится в другой биклике с большим числом вершин. Биклика графа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обязательно является порожденным подграфом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Биклику</w:t>
      </w:r>
      <w:r w:rsidR="0035699B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с биразбиением </w:t>
      </w:r>
      <w:r w:rsidR="004070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070F6" w:rsidRPr="002A6BB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070F6" w:rsidRPr="004070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070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4070F6"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070F6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</w:t>
      </w:r>
      <w:r w:rsidR="0035699B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обозначать как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Биклика 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2571BF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 </w:t>
      </w:r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звездой с центром в вершине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u</m:t>
        </m:r>
      </m:oMath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 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или 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r w:rsidR="002571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Множество биклик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S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бикликовым покрытием</w:t>
      </w:r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каждое ребро 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содержится, по крайней мере, в одной биклике из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S</m:t>
        </m:r>
      </m:oMath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Наименьшее число биклик в бикликовом покрытии 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числом бикликового покрытия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обозначается как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bc(G)</m:t>
        </m:r>
      </m:oMath>
      <w:r w:rsidR="001537E8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E40661" w:rsidRPr="001C19EE" w:rsidRDefault="00E66020" w:rsidP="00824073">
      <w:pPr>
        <w:pStyle w:val="1"/>
        <w:numPr>
          <w:ilvl w:val="0"/>
          <w:numId w:val="19"/>
        </w:numPr>
        <w:jc w:val="center"/>
        <w:rPr>
          <w:rFonts w:eastAsia="Times New Roman"/>
          <w:color w:val="auto"/>
        </w:rPr>
      </w:pPr>
      <w:bookmarkStart w:id="43" w:name="_Toc387611759"/>
      <w:bookmarkStart w:id="44" w:name="_Toc387600973"/>
      <w:r w:rsidRPr="001C19EE">
        <w:rPr>
          <w:rFonts w:eastAsia="Times New Roman"/>
          <w:color w:val="auto"/>
        </w:rPr>
        <w:t>Оц</w:t>
      </w:r>
      <w:r w:rsidR="00E40661" w:rsidRPr="001C19EE">
        <w:rPr>
          <w:rFonts w:eastAsia="Times New Roman"/>
          <w:color w:val="auto"/>
        </w:rPr>
        <w:t>енки числа бикликового покрытия</w:t>
      </w:r>
      <w:bookmarkEnd w:id="43"/>
    </w:p>
    <w:p w:rsidR="00E66020" w:rsidRPr="001C19EE" w:rsidRDefault="00E40661" w:rsidP="00E40661">
      <w:pPr>
        <w:pStyle w:val="2"/>
        <w:numPr>
          <w:ilvl w:val="1"/>
          <w:numId w:val="19"/>
        </w:numPr>
        <w:jc w:val="center"/>
        <w:rPr>
          <w:rFonts w:eastAsia="Times New Roman"/>
          <w:color w:val="auto"/>
        </w:rPr>
      </w:pPr>
      <w:bookmarkStart w:id="45" w:name="_Toc387611760"/>
      <w:r w:rsidRPr="001C19EE">
        <w:rPr>
          <w:rFonts w:eastAsia="Times New Roman"/>
          <w:color w:val="auto"/>
        </w:rPr>
        <w:t>Декартово произведение</w:t>
      </w:r>
      <w:r w:rsidR="00E66020" w:rsidRPr="001C19EE">
        <w:rPr>
          <w:rFonts w:eastAsia="Times New Roman"/>
          <w:color w:val="auto"/>
        </w:rPr>
        <w:t xml:space="preserve"> графов</w:t>
      </w:r>
      <w:bookmarkEnd w:id="44"/>
      <w:bookmarkEnd w:id="45"/>
    </w:p>
    <w:p w:rsidR="00E66020" w:rsidRPr="00331727" w:rsidRDefault="00E66020" w:rsidP="00E66020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Декартовым произведением графов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называется граф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с множеством вершин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и две вершины 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); 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смежны тогда и только тогда, когда или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смежны в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смежны в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331727" w:rsidRDefault="00E66020" w:rsidP="00E66020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Теорема 1.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любых двух непустых графов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 неравенство:</w:t>
      </w:r>
    </w:p>
    <w:p w:rsidR="00E66020" w:rsidRPr="00331727" w:rsidRDefault="00E66020" w:rsidP="00E66020">
      <w:pPr>
        <w:spacing w:after="0" w:line="345" w:lineRule="atLeast"/>
        <w:ind w:left="1274"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≤ 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+ 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6A4DAB" w:rsidRDefault="00E66020" w:rsidP="00E66020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Доказательство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того чтобы доказать это неравен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ство, построим бикликовое покры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тие графа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которое содержит не более чем 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+ 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биклик.</w:t>
      </w:r>
    </w:p>
    <w:p w:rsidR="00E66020" w:rsidRPr="00331727" w:rsidRDefault="00E66020" w:rsidP="00E66020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бикликовое покрытие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мощности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— бикликовое покрытие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мощности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произвольную биклику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произвольную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вершину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графе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вершина из множества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×{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} смежна с каждой</w:t>
      </w:r>
    </w:p>
    <w:p w:rsidR="00E66020" w:rsidRPr="00331727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вершиной из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}: Поэтому существует 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биразбиением 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×{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Аналогично, если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существует 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биразбиением</w:t>
      </w:r>
    </w:p>
    <w:p w:rsidR="00E66020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Тогда</w:t>
      </w:r>
    </w:p>
    <w:p w:rsidR="00E66020" w:rsidRPr="00331727" w:rsidRDefault="00E66020" w:rsidP="00E66020">
      <w:pPr>
        <w:spacing w:after="0" w:line="345" w:lineRule="atLeast"/>
        <w:ind w:left="566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×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×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}) :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)}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</w:p>
    <w:p w:rsidR="00E66020" w:rsidRPr="00331727" w:rsidRDefault="00E66020" w:rsidP="00E66020">
      <w:pPr>
        <w:spacing w:after="0" w:line="345" w:lineRule="atLeast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 xml:space="preserve">    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727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)}</w:t>
      </w:r>
    </w:p>
    <w:p w:rsidR="00E66020" w:rsidRPr="00331727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бикликовым покрытием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66020" w:rsidRPr="00331727" w:rsidRDefault="00E66020" w:rsidP="00E66020">
      <w:pPr>
        <w:spacing w:after="0" w:line="345" w:lineRule="atLeast"/>
        <w:ind w:left="566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| = |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) + |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Действительно, пусть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), 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 — ребро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2.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Возможны два случая: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и, если 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содержит ребро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ребро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; 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317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) и, если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′,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>′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ребро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биклика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′×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′× {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}) </w:t>
      </w:r>
      <w:r w:rsidRPr="006A4DA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содержит ребро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Таким образом, каждое ребро графа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содержится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>, по крайней</w:t>
      </w:r>
    </w:p>
    <w:p w:rsidR="00E66020" w:rsidRPr="006A4DAB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мере, в одной биклике из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Следовательно, множество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биклик графа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</w:t>
      </w:r>
    </w:p>
    <w:p w:rsidR="00E66020" w:rsidRPr="00E66020" w:rsidRDefault="00E66020" w:rsidP="00E66020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бикликовым покрытием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6A4D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E23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23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Теорема доказана.</w:t>
      </w:r>
    </w:p>
    <w:p w:rsidR="00E66020" w:rsidRPr="00DA3975" w:rsidRDefault="00E66020" w:rsidP="00E66020">
      <w:pPr>
        <w:spacing w:after="0" w:line="345" w:lineRule="atLeast"/>
        <w:ind w:left="-142"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Следующее утверждение является прямым следствием теоремы 1.</w:t>
      </w:r>
    </w:p>
    <w:p w:rsidR="00E66020" w:rsidRPr="00DA3975" w:rsidRDefault="00E66020" w:rsidP="00E66020">
      <w:pPr>
        <w:spacing w:after="0" w:line="345" w:lineRule="atLeast"/>
        <w:ind w:left="-142"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9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Следствие 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Если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— полные двудольные графы, то</w:t>
      </w:r>
    </w:p>
    <w:p w:rsidR="00E66020" w:rsidRPr="00DA3975" w:rsidRDefault="00E66020" w:rsidP="00E66020">
      <w:pPr>
        <w:spacing w:after="0" w:line="345" w:lineRule="atLeast"/>
        <w:ind w:left="1982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 ≤ |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)| + |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)|:</w:t>
      </w:r>
    </w:p>
    <w:p w:rsidR="00E66020" w:rsidRPr="00DA3975" w:rsidRDefault="00E66020" w:rsidP="00E66020">
      <w:pPr>
        <w:spacing w:after="0" w:line="345" w:lineRule="atLeast"/>
        <w:ind w:left="-142"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Используя следствие 1, можно получить оценку сверху на число бикликового покрытия декартова произведения двух графов, которая не зависит от количества вершин в этих графах.</w:t>
      </w:r>
    </w:p>
    <w:p w:rsidR="00E66020" w:rsidRPr="00E66020" w:rsidRDefault="00E66020" w:rsidP="00E66020">
      <w:pPr>
        <w:spacing w:after="0" w:line="345" w:lineRule="atLeast"/>
        <w:ind w:left="-142"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9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Теорема 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любых двух непустых графов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без изолированных вершин выполняется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 ≤ 2 · (∆(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 + ∆(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·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·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C755A9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5A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Доказательство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Рассмотрим бикликовые покрытия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наименьшей мощности графов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 Пусть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)}, где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 где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Заметим, что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×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явля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ется подграфом графа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любых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A3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граф</w:t>
      </w:r>
    </w:p>
    <w:p w:rsidR="00E66020" w:rsidRPr="00E66020" w:rsidRDefault="00E66020" w:rsidP="00E66020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0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0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0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G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r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s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)</m:t>
                </m:r>
              </m:e>
            </m:nary>
          </m:e>
        </m:nary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C755A9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Покажем, что множество вершин и множество ребер графов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совпадают. Легко видеть, что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Остается доказать, что а)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б)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C755A9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того чтобы доказать, что условие а) выполняется, рассмотрим произвольную верши-ну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Так как графы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содержат изолированных вершин, то существует ребро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инцидентное вершине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ребро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инцидентное вершине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Тогда существуют биклики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такие, что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66020" w:rsidRPr="00FF0EEB" w:rsidRDefault="00E66020" w:rsidP="00E66020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содержит ребро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содержит ребро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как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то граф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×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) содержит вершину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Из определения графа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следует, что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755A9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755A9">
        <w:rPr>
          <w:rFonts w:ascii="Times New Roman" w:eastAsia="Times New Roman" w:hAnsi="Times New Roman" w:cs="Times New Roman"/>
          <w:color w:val="000000"/>
          <w:sz w:val="24"/>
          <w:szCs w:val="24"/>
        </w:rPr>
        <w:t>. Выполнимость условия а) доказано.</w:t>
      </w:r>
    </w:p>
    <w:p w:rsidR="00E66020" w:rsidRPr="00E66020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Покажем, что условие б) также выполняется. Пусть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, 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 — произвольное ребро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. Из определения декартова произве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дения графов следует, что выпол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няется одно из следующих двух условий: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и {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или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и {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Без потери общности, предположим, что выполняется условие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(в случае условия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можно провести аналогичные рассуждения). Так как граф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содержит изолированных вершин, то существует ребро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инцидентное вершине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Тогда, существуют биклики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такие, что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содержит ребро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содержит ребро {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Граф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×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содержит ребро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Из определения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следует, что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. Следовательно, условие б) выполняется.</w:t>
      </w:r>
    </w:p>
    <w:p w:rsidR="00E66020" w:rsidRPr="00E66020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образом, множество вершин и множество ребер графов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совпадают, это означает, что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×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того чтобы доказать теорему 2, построим бикликовое покрытие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которое состоит из не более чем 2 · (∆(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+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·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·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биклик. Согласно следствию 1, для любых биклик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8352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существует бикликовое покрытие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×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мощности не более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+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+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+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. Заметим, что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+|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≤ 2 ·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и 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+|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| ≤ 2 ·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Пусть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,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бикликовое покрытие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)×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мощности не более 2·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)+2 ·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всех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6020" w:rsidRPr="003D1CA4" w:rsidRDefault="00E66020" w:rsidP="00E66020">
      <w:pPr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определения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следует, что множество биклик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S=</m:t>
        </m:r>
        <m:nary>
          <m:naryPr>
            <m:chr m:val="⋃"/>
            <m:limLoc m:val="undOvr"/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r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s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Si,j</m:t>
                </m:r>
              </m:e>
            </m:nary>
          </m:e>
        </m:nary>
      </m:oMath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бикликовым покрытием графа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мощности не более 2 · (∆(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>) + ∆(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·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 </w:t>
      </w:r>
      <w:r w:rsidRPr="00283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D1C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F3BC6" w:rsidRPr="001C19EE" w:rsidRDefault="00E40661" w:rsidP="00E40661">
      <w:pPr>
        <w:pStyle w:val="2"/>
        <w:numPr>
          <w:ilvl w:val="1"/>
          <w:numId w:val="19"/>
        </w:numPr>
        <w:jc w:val="center"/>
        <w:rPr>
          <w:rFonts w:eastAsia="Times New Roman"/>
          <w:color w:val="auto"/>
        </w:rPr>
      </w:pPr>
      <w:bookmarkStart w:id="46" w:name="_Toc387600974"/>
      <w:bookmarkStart w:id="47" w:name="_Toc387611761"/>
      <w:r w:rsidRPr="001C19EE">
        <w:rPr>
          <w:rFonts w:eastAsia="Times New Roman"/>
          <w:color w:val="auto"/>
        </w:rPr>
        <w:t>Л</w:t>
      </w:r>
      <w:r w:rsidR="003F3BC6" w:rsidRPr="001C19EE">
        <w:rPr>
          <w:rFonts w:eastAsia="Times New Roman"/>
          <w:color w:val="auto"/>
        </w:rPr>
        <w:t>естниц</w:t>
      </w:r>
      <w:r w:rsidRPr="001C19EE">
        <w:rPr>
          <w:rFonts w:eastAsia="Times New Roman"/>
          <w:color w:val="auto"/>
        </w:rPr>
        <w:t>ы и квадратные решетки</w:t>
      </w:r>
      <w:r w:rsidR="003F3BC6" w:rsidRPr="001C19EE">
        <w:rPr>
          <w:rFonts w:eastAsia="Times New Roman"/>
          <w:color w:val="auto"/>
        </w:rPr>
        <w:t>.</w:t>
      </w:r>
      <w:bookmarkEnd w:id="46"/>
      <w:bookmarkEnd w:id="47"/>
    </w:p>
    <w:p w:rsidR="003F3BC6" w:rsidRPr="006562A5" w:rsidRDefault="003F3BC6" w:rsidP="003F3BC6">
      <w:pPr>
        <w:spacing w:after="0" w:line="33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Два различных ребра 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 называть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зависимыми,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они содержатся в некоторой биклике графа. Заметим, что если два ребра содержатся в одной биклике, то они смежны или содержатся в некотором 4-цикле графа. Два различных ребра 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называются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независимыми,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они не являются зависимыми. Подмножество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F</m:t>
        </m:r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MS PGothic" w:hAnsi="Times New Roman" w:cs="Times New Roman"/>
            <w:color w:val="000000"/>
            <w:sz w:val="24"/>
            <w:szCs w:val="24"/>
          </w:rPr>
          <m:t>⊆</m:t>
        </m:r>
        <m:r>
          <m:rPr>
            <m:sty m:val="p"/>
          </m:rPr>
          <w:rPr>
            <w:rFonts w:ascii="Times New Roman" w:eastAsia="MS PGothic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E(G)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ребер графа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независимым,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любые два различных ребра из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F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независимы. Следующая лемма непосредственно следует из определений.</w:t>
      </w:r>
    </w:p>
    <w:p w:rsidR="003F3BC6" w:rsidRPr="006562A5" w:rsidRDefault="003F3BC6" w:rsidP="003F3BC6">
      <w:pPr>
        <w:spacing w:after="0" w:line="420" w:lineRule="atLeast"/>
        <w:ind w:firstLine="34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C910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Лемма 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Пусть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 (V, E)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— граф и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F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— независимое подмножество ребер графа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G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 тогда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bc(G)</m:t>
        </m:r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="SimSun" w:hAnsi="Times New Roman" w:cs="Times New Roman"/>
            <w:color w:val="000000"/>
            <w:sz w:val="24"/>
            <w:szCs w:val="24"/>
          </w:rPr>
          <m:t xml:space="preserve"> |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SimSun" w:hAnsi="Times New Roman" w:cs="Times New Roman"/>
            <w:color w:val="000000"/>
            <w:sz w:val="24"/>
            <w:szCs w:val="24"/>
          </w:rPr>
          <m:t>|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3F3BC6" w:rsidRPr="006562A5" w:rsidRDefault="003F3BC6" w:rsidP="003F3BC6">
      <w:pPr>
        <w:spacing w:before="120" w:after="0" w:line="42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Используя лемму 1, можно установить число бикликового покрытия графа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 называется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лестницей.</w:t>
      </w:r>
    </w:p>
    <w:p w:rsidR="003F3BC6" w:rsidRPr="006562A5" w:rsidRDefault="003F3BC6" w:rsidP="00C91080">
      <w:pPr>
        <w:spacing w:before="30" w:after="0" w:line="405" w:lineRule="atLeast"/>
        <w:ind w:firstLine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10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Теорема 3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bc(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 =</m:t>
        </m:r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n </m:t>
        </m:r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- 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для всех n 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≥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3F3BC6" w:rsidRDefault="003F3BC6" w:rsidP="003F3BC6">
      <w:pPr>
        <w:spacing w:after="0" w:line="33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9108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Доказательство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 Пусть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и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— вершины графа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а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n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– вершинная простая цепь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имеет множество вершин 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{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u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,…,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}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 множество ребер 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{{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 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+1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}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i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∈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 xml:space="preserve"> {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1,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2,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…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, n</m:t>
        </m:r>
        <m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}</m:t>
        </m:r>
      </m:oMath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}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изображен на рис. 1.</w:t>
      </w:r>
    </w:p>
    <w:p w:rsidR="003F3BC6" w:rsidRPr="003F3BC6" w:rsidRDefault="003F3BC6" w:rsidP="003F3BC6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F3BC6" w:rsidRDefault="003F3BC6" w:rsidP="003F3BC6">
      <w:pPr>
        <w:spacing w:after="0" w:line="330" w:lineRule="atLeast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62A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29050" cy="126457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6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C6" w:rsidRPr="003F3BC6" w:rsidRDefault="003F3BC6" w:rsidP="003F3BC6">
      <w:pPr>
        <w:spacing w:after="0" w:line="330" w:lineRule="atLeast"/>
        <w:ind w:left="1698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1 -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F3BC6" w:rsidRPr="003F3BC6" w:rsidRDefault="003F3BC6" w:rsidP="003F3BC6">
      <w:pPr>
        <w:spacing w:after="0" w:line="330" w:lineRule="atLeast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3BC6" w:rsidRPr="006562A5" w:rsidRDefault="003F3BC6" w:rsidP="003F3BC6">
      <w:pPr>
        <w:spacing w:before="15" w:after="0" w:line="255" w:lineRule="atLeast"/>
        <w:ind w:firstLine="34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Отметим, что подмножество ребер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F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{{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mod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2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+1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mod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2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}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i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∈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 xml:space="preserve"> {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1,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2,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…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,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n</m:t>
        </m:r>
        <m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}</m:t>
        </m:r>
      </m:oMath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</w:rPr>
        <w:t>}</w:t>
      </w:r>
      <w:r w:rsidRPr="006562A5">
        <w:rPr>
          <w:rFonts w:ascii="Times New Roman" w:eastAsia="SimSun" w:hAnsi="Times New Roman" w:cs="Times New Roman"/>
          <w:iCs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графа 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независимым. Согласно лемме 1,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bc(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≥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|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F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|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n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="00C91080" w:rsidRPr="00C9108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С другой стороны, множество всех циклов длины 4 графа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является бикликовым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покрытием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мощности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n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–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Следовательно,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bc(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 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n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–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3F3BC6" w:rsidRPr="006562A5" w:rsidRDefault="003F3BC6" w:rsidP="003F3BC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Решеткой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называется двудольный граф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m,n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= (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m,n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E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m,n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) такой, что</w:t>
      </w:r>
    </w:p>
    <w:p w:rsidR="003F3BC6" w:rsidRPr="006562A5" w:rsidRDefault="003F3BC6" w:rsidP="003F3BC6">
      <w:pPr>
        <w:spacing w:before="120" w:after="0" w:line="255" w:lineRule="atLeast"/>
        <w:ind w:left="708" w:firstLine="708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m,n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=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{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i,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j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) : 1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≤ i ≤ m;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1 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≤ j ≤ n};</w:t>
      </w:r>
    </w:p>
    <w:p w:rsidR="003F3BC6" w:rsidRPr="003F3BC6" w:rsidRDefault="003F3BC6" w:rsidP="003F3BC6">
      <w:pPr>
        <w:spacing w:before="195" w:after="0" w:line="255" w:lineRule="atLeast"/>
        <w:ind w:left="708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E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m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,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{{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j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k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l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}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: (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i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j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3F3BC6">
        <w:rPr>
          <w:rFonts w:ascii="Cambria Math" w:eastAsia="SimSun" w:hAnsi="Times New Roman" w:cs="Times New Roman"/>
          <w:iCs/>
          <w:color w:val="000000"/>
          <w:sz w:val="24"/>
          <w:szCs w:val="24"/>
        </w:rPr>
        <w:t>∈</w:t>
      </w:r>
      <w:r w:rsidRPr="003F3BC6">
        <w:rPr>
          <w:rFonts w:ascii="Times New Roman" w:eastAsia="SimSu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m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,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u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k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l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F3B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3F3BC6">
        <w:rPr>
          <w:rFonts w:ascii="Cambria Math" w:eastAsia="SimSun" w:hAnsi="Times New Roman" w:cs="Times New Roman"/>
          <w:iCs/>
          <w:color w:val="000000"/>
          <w:sz w:val="24"/>
          <w:szCs w:val="24"/>
        </w:rPr>
        <w:t>∈</w:t>
      </w:r>
      <w:r w:rsidRPr="003F3BC6">
        <w:rPr>
          <w:rFonts w:ascii="Times New Roman" w:eastAsia="SimSun" w:hAnsi="Times New Roman" w:cs="Times New Roman"/>
          <w:iCs/>
          <w:color w:val="000000"/>
          <w:sz w:val="24"/>
          <w:szCs w:val="24"/>
          <w:lang w:val="en-US"/>
        </w:rPr>
        <w:t> 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m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,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|i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k|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+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|j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l|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 1</m:t>
        </m:r>
      </m:oMath>
      <w:r w:rsidRPr="003F3BC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}.</w:t>
      </w:r>
    </w:p>
    <w:p w:rsidR="003F3BC6" w:rsidRPr="006562A5" w:rsidRDefault="003F3BC6" w:rsidP="006D572A">
      <w:pPr>
        <w:spacing w:before="75" w:after="0" w:line="4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Заметим, что решетка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m,n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изоморфна графу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Решетку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 называть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квад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ратной решеткой.</w:t>
      </w:r>
    </w:p>
    <w:tbl>
      <w:tblPr>
        <w:tblpPr w:leftFromText="180" w:rightFromText="180" w:vertAnchor="text" w:tblpY="1"/>
        <w:tblOverlap w:val="never"/>
        <w:tblW w:w="8888" w:type="dxa"/>
        <w:tblCellSpacing w:w="0" w:type="dxa"/>
        <w:tblInd w:w="345" w:type="dxa"/>
        <w:tblCellMar>
          <w:left w:w="0" w:type="dxa"/>
          <w:right w:w="0" w:type="dxa"/>
        </w:tblCellMar>
        <w:tblLook w:val="04A0"/>
      </w:tblPr>
      <w:tblGrid>
        <w:gridCol w:w="4186"/>
        <w:gridCol w:w="3409"/>
        <w:gridCol w:w="1293"/>
      </w:tblGrid>
      <w:tr w:rsidR="006D572A" w:rsidRPr="006562A5" w:rsidTr="006D572A">
        <w:trPr>
          <w:trHeight w:val="585"/>
          <w:tblCellSpacing w:w="0" w:type="dxa"/>
        </w:trPr>
        <w:tc>
          <w:tcPr>
            <w:tcW w:w="7595" w:type="dxa"/>
            <w:gridSpan w:val="2"/>
            <w:vAlign w:val="bottom"/>
            <w:hideMark/>
          </w:tcPr>
          <w:p w:rsidR="006D572A" w:rsidRPr="006562A5" w:rsidRDefault="006D572A" w:rsidP="00C91080">
            <w:pPr>
              <w:spacing w:after="0" w:line="420" w:lineRule="atLeas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D57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Теорема </w:t>
            </w:r>
            <w:r w:rsidR="00C91080" w:rsidRPr="009323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6562A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562A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Для каждого n ≥ </w:t>
            </w:r>
            <w:r w:rsidRPr="006562A5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  <w:r w:rsidRPr="006562A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выполняется</w:t>
            </w:r>
          </w:p>
        </w:tc>
        <w:tc>
          <w:tcPr>
            <w:tcW w:w="1293" w:type="dxa"/>
            <w:vAlign w:val="bottom"/>
            <w:hideMark/>
          </w:tcPr>
          <w:p w:rsidR="006D572A" w:rsidRPr="006562A5" w:rsidRDefault="006D572A" w:rsidP="006D572A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D572A" w:rsidRPr="009E1E31" w:rsidTr="006D572A">
        <w:trPr>
          <w:gridAfter w:val="2"/>
          <w:wAfter w:w="4702" w:type="dxa"/>
          <w:trHeight w:val="555"/>
          <w:tblCellSpacing w:w="0" w:type="dxa"/>
        </w:trPr>
        <w:tc>
          <w:tcPr>
            <w:tcW w:w="4186" w:type="dxa"/>
            <w:vAlign w:val="bottom"/>
            <w:hideMark/>
          </w:tcPr>
          <w:p w:rsidR="006D572A" w:rsidRPr="006D572A" w:rsidRDefault="006D572A" w:rsidP="006D572A">
            <w:pPr>
              <w:spacing w:after="0" w:line="15" w:lineRule="atLeast"/>
              <w:ind w:firstLine="364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</w:pP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bc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G</m:t>
              </m:r>
            </m:oMath>
            <w:r w:rsidRPr="006562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n,n</w:t>
            </w:r>
            <m:oMath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)=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если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нечетно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если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 xml:space="preserve"> 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нечетно</m:t>
                      </m:r>
                    </m:e>
                  </m:eqArr>
                </m:e>
              </m:d>
            </m:oMath>
          </w:p>
        </w:tc>
      </w:tr>
    </w:tbl>
    <w:p w:rsidR="003F3BC6" w:rsidRPr="006562A5" w:rsidRDefault="003F3BC6" w:rsidP="006D572A">
      <w:pPr>
        <w:spacing w:after="0" w:line="0" w:lineRule="atLeast"/>
        <w:ind w:firstLine="426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D57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Доказательство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Покажем, что для квадратной решетки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/>
        </w:rPr>
        <w:t>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существует бикликовое покрытие мощности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(n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1)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случае, когда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нечетно и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(n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2)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случае, когда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четно. Пусть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n &gt;2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нечетное число. Решетка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n,n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представляет собой двудольныйграф с биразбиением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V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n,n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 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SimSun" w:hAnsi="Times New Roman" w:cs="Times New Roman"/>
            <w:color w:val="000000"/>
            <w:sz w:val="24"/>
            <w:szCs w:val="24"/>
          </w:rPr>
          <m:t>∪ 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где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{(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 : 1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≤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/>
          </w:rPr>
          <m:t>i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, j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≤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n, i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+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j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≡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 mod 2}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3F3BC6" w:rsidRPr="006562A5" w:rsidRDefault="00B826ED" w:rsidP="003F3BC6">
      <w:pPr>
        <w:spacing w:after="0" w:line="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{(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) : 1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≤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i, j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≤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n, i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+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j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≡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0 mod 2}</m:t>
        </m:r>
      </m:oMath>
      <w:r w:rsidR="003F3BC6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 </w:t>
      </w:r>
      <w:r w:rsidR="003F3BC6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этом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|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 (</m:t>
        </m:r>
        <m:sSup>
          <m:sSupPr>
            <m:ctrlPr>
              <w:rPr>
                <w:rFonts w:ascii="Cambria Math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-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1)/2</m:t>
        </m:r>
      </m:oMath>
      <w:r w:rsidR="003F3BC6"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|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 (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 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+ 1)/2</m:t>
        </m:r>
      </m:oMath>
      <w:r w:rsidR="003F3BC6"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3F3BC6" w:rsidRPr="003F3BC6" w:rsidRDefault="003F3BC6" w:rsidP="00C91080">
      <w:pPr>
        <w:spacing w:after="0" w:line="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Множество звезд с центрами в вершинах из множества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D572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бикликовым покрытием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n,n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мощности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рис. 2 изображена квадратная решетка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5,5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этом случае множество 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состоит из всех черных вершин.</w:t>
      </w:r>
    </w:p>
    <w:p w:rsidR="003F3BC6" w:rsidRDefault="003F3BC6" w:rsidP="003F3BC6">
      <w:pPr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0289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C6" w:rsidRDefault="003F3BC6" w:rsidP="003F3BC6">
      <w:pPr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F3BC6" w:rsidRPr="006562A5" w:rsidRDefault="003F3BC6" w:rsidP="003F3BC6">
      <w:pPr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F3BC6" w:rsidRPr="00480A51" w:rsidRDefault="003F3BC6" w:rsidP="003F3BC6">
      <w:pPr>
        <w:spacing w:after="0" w:line="75" w:lineRule="atLeast"/>
        <w:rPr>
          <w:oMath/>
          <w:rFonts w:ascii="Cambria Math" w:eastAsia="Times New Roman" w:hAnsi="Cambria Math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Пусть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четное. Тогда в качестве бикликового покрытия возьмем множество звезд, аналогичное для случая с нечетным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и дополним его бикликами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K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</w:rPr>
        <w:t>2,2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на диагонали, тогда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bc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480A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F3BC6" w:rsidRPr="00480A51" w:rsidRDefault="003F3BC6" w:rsidP="003F3BC6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полученный для декартова произведения двух простых цепей 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m:t> </m:t>
        </m:r>
        <m:r>
          <m:rPr>
            <m:sty m:val="p"/>
          </m:rPr>
          <w:rPr>
            <w:rFonts w:ascii="Times New Roman" w:eastAsia="SimSun" w:hAnsi="Times New Roman" w:cs="Times New Roman"/>
            <w:color w:val="000000"/>
            <w:sz w:val="24"/>
            <w:szCs w:val="24"/>
          </w:rPr>
          <m:t>× </m:t>
        </m:r>
        <m:sSub>
          <m:sSub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="00E76654" w:rsidRPr="006562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позволяет сформулировать следующую гипотезу относительно значения числа бикликового покрытия произведения двух простых цепей</w:t>
      </w:r>
      <w:r w:rsidRPr="00480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 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b>
        </m:sSub>
      </m:oMath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 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480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&lt; 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3F3BC6" w:rsidRPr="00480A51" w:rsidRDefault="003F3BC6" w:rsidP="003F3BC6">
      <w:pPr>
        <w:spacing w:after="0" w:line="255" w:lineRule="atLeast"/>
        <w:ind w:firstLine="34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F3BC6" w:rsidRPr="00480A51" w:rsidRDefault="003F3BC6" w:rsidP="003F3BC6">
      <w:pPr>
        <w:spacing w:after="0" w:line="300" w:lineRule="atLeast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E76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Гипотеза 1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Пусть m,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n — нат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уральные числа, такие что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 &lt; n</m:t>
        </m:r>
      </m:oMath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Если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— нечет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ное, то</w:t>
      </w:r>
    </w:p>
    <w:p w:rsidR="00C91080" w:rsidRPr="00C91080" w:rsidRDefault="003F3BC6" w:rsidP="00C91080">
      <w:pPr>
        <w:spacing w:after="0" w:line="180" w:lineRule="atLeast"/>
        <w:ind w:firstLine="1985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bc(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m,n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 = ß(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m,n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 =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</w:p>
    <w:p w:rsidR="00C91080" w:rsidRPr="00C91080" w:rsidRDefault="003F3BC6" w:rsidP="00C91080">
      <w:pPr>
        <w:spacing w:after="0" w:line="18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где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ß(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m,n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— числ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 вершинного покрытия графа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m,n</m:t>
            </m:r>
          </m:sub>
        </m:sSub>
      </m:oMath>
      <w:r w:rsidRPr="00480A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Если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</m:t>
        </m:r>
      </m:oMath>
      <w:r w:rsidRPr="006562A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— четное натуральное число, то</w:t>
      </w:r>
    </w:p>
    <w:p w:rsidR="003F3BC6" w:rsidRPr="005440D9" w:rsidRDefault="003F3BC6" w:rsidP="00C91080">
      <w:pPr>
        <w:spacing w:after="0" w:line="180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bc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m,n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ß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m,n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mn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mn-2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если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 не кратно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m-1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если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 кратно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m-1</m:t>
                      </m:r>
                    </m:e>
                  </m:d>
                </m:e>
              </m:eqArr>
            </m:e>
          </m:d>
        </m:oMath>
      </m:oMathPara>
    </w:p>
    <w:p w:rsidR="003F3BC6" w:rsidRDefault="003F3BC6" w:rsidP="003F3BC6">
      <w:pPr>
        <w:spacing w:before="645" w:line="420" w:lineRule="atLeast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7665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Гипотеза 2.</w:t>
      </w:r>
      <w:r w:rsidR="00E76654" w:rsidRPr="00E766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Пусть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m,n</m:t>
            </m:r>
          </m:sub>
        </m:sSub>
      </m:oMath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1,m</m:t>
            </m:r>
          </m:sub>
        </m:sSub>
      </m:oMath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×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m≥3</m:t>
        </m:r>
      </m:oMath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n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≥2</m:t>
        </m:r>
      </m:oMath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тогда</w:t>
      </w:r>
    </w:p>
    <w:p w:rsidR="003F3BC6" w:rsidRDefault="003F3BC6" w:rsidP="003F3BC6">
      <w:pPr>
        <w:spacing w:before="645" w:line="42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ß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m,n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=bc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m,n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m+1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m+1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+1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четное,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n-не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четное</m:t>
                  </m:r>
                </m:e>
              </m:eqArr>
            </m:e>
          </m:d>
        </m:oMath>
      </m:oMathPara>
    </w:p>
    <w:p w:rsidR="003F3BC6" w:rsidRPr="002141F1" w:rsidRDefault="003F3BC6" w:rsidP="003F3BC6">
      <w:pPr>
        <w:spacing w:before="645" w:line="420" w:lineRule="atLeast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7665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Гипотеза 3.</w:t>
      </w:r>
      <w:r w:rsidR="00E76654" w:rsidRPr="00E7665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Пус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ть</w:t>
      </w:r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2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≤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k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≤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≤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2141F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натуральные числа</w:t>
      </w:r>
      <w:r w:rsidRPr="00AD408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тогда</w:t>
      </w:r>
    </w:p>
    <w:p w:rsidR="003F3BC6" w:rsidRPr="00AD408F" w:rsidRDefault="003F3BC6" w:rsidP="003F3BC6">
      <w:pPr>
        <w:spacing w:before="645" w:line="420" w:lineRule="atLeast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ß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=bc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kmn-1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km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если k,m,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нечетные,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иначе</m:t>
                  </m:r>
                </m:e>
              </m:eqArr>
            </m:e>
          </m:d>
        </m:oMath>
      </m:oMathPara>
    </w:p>
    <w:p w:rsidR="00EE26C2" w:rsidRDefault="003F3BC6" w:rsidP="00021B92">
      <w:pPr>
        <w:spacing w:before="645" w:line="42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Pr="0065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гипотезы следует, что число бикликового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покрытия данных графов совпадает с минимальным вершинным покрытием. Так как эти графы являются двудольными (т.к отсутствуют циклы нечетной д</w:t>
      </w:r>
      <w:r w:rsidRPr="00430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лины), то для них справедлива теорема Кенига: </w:t>
      </w:r>
      <w:r w:rsidRPr="00430E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любом двудольном графе число рёбер в максимальном паросочетании равно числу вершин в минимальном вершинном покрытии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Но для двудольного графа задача нахождениея максимального паросочетания является полиномиальной, и может быть решена, например, при по</w:t>
      </w:r>
      <w:r w:rsidR="00EE2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мощи алгоритма Хопкрофта-Карпа.</w:t>
      </w:r>
    </w:p>
    <w:p w:rsidR="00EE26C2" w:rsidRDefault="00EE26C2" w:rsidP="00EE26C2">
      <w:pPr>
        <w:spacing w:before="645" w:line="420" w:lineRule="atLeast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26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Алгоритм Хопкрофта-Карпа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44534" w:rsidRPr="00444534" w:rsidRDefault="00EE26C2" w:rsidP="00444534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EE26C2">
        <w:rPr>
          <w:rFonts w:ascii="Times New Roman" w:eastAsia="Times New Roman" w:hAnsi="Times New Roman" w:cs="Times New Roman"/>
          <w:bCs/>
          <w:i/>
          <w:color w:val="252525"/>
          <w:sz w:val="24"/>
          <w:szCs w:val="24"/>
        </w:rPr>
        <w:t>Вход</w:t>
      </w:r>
      <w:r w:rsidRPr="00EE26C2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softHyphen/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Двудольный граф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G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U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>∪</m:t>
        </m:r>
      </m:oMath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V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E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) </w:t>
      </w:r>
    </w:p>
    <w:p w:rsidR="00EE26C2" w:rsidRPr="00444534" w:rsidRDefault="00EE26C2" w:rsidP="00444534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Выход</w:t>
      </w:r>
      <w:r w:rsidRPr="00EE26C2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: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Наибольшее паросочетание</w:t>
      </w:r>
      <w:r w:rsidRPr="00EE26C2"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> 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 xml:space="preserve"> ⊆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E</m:t>
        </m:r>
      </m:oMath>
    </w:p>
    <w:p w:rsidR="00EE26C2" w:rsidRPr="00EE26C2" w:rsidRDefault="00EE26C2" w:rsidP="00444534">
      <w:pPr>
        <w:shd w:val="clear" w:color="auto" w:fill="FFFFFF"/>
        <w:spacing w:after="24" w:line="336" w:lineRule="atLeast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EE26C2">
        <w:rPr>
          <w:rFonts w:ascii="Times New Roman" w:eastAsia="Times New Roman" w:hAnsi="Times New Roman" w:cs="Times New Roman"/>
          <w:b/>
          <w:color w:val="252525"/>
          <w:sz w:val="24"/>
          <w:szCs w:val="24"/>
          <w:lang w:val="en-US"/>
        </w:rPr>
        <w:t>begin</w:t>
      </w:r>
    </w:p>
    <w:p w:rsidR="00EE26C2" w:rsidRPr="00EE26C2" w:rsidRDefault="00EE26C2" w:rsidP="00444534">
      <w:pPr>
        <w:shd w:val="clear" w:color="auto" w:fill="FFFFFF"/>
        <w:spacing w:after="24" w:line="336" w:lineRule="atLeast"/>
        <w:ind w:left="426" w:hanging="294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444534"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color w:val="252525"/>
            <w:sz w:val="24"/>
            <w:szCs w:val="24"/>
            <w:lang w:val="en-US"/>
          </w:rPr>
          <m:t>M ← ∅;</m:t>
        </m:r>
      </m:oMath>
    </w:p>
    <w:p w:rsidR="00EE26C2" w:rsidRPr="00D00878" w:rsidRDefault="00D00878" w:rsidP="00444534">
      <w:pPr>
        <w:shd w:val="clear" w:color="auto" w:fill="FFFFFF"/>
        <w:spacing w:before="48" w:after="120" w:line="336" w:lineRule="atLeast"/>
        <w:ind w:left="426" w:hanging="1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val="en-US"/>
        </w:rPr>
        <w:t>do</w:t>
      </w:r>
    </w:p>
    <w:p w:rsidR="00735754" w:rsidRPr="00D00878" w:rsidRDefault="00735754" w:rsidP="00444534">
      <w:pPr>
        <w:shd w:val="clear" w:color="auto" w:fill="FFFFFF"/>
        <w:spacing w:before="48" w:after="120" w:line="336" w:lineRule="atLeast"/>
        <w:ind w:left="851" w:hanging="11"/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</w:pPr>
      <w:r w:rsidRPr="00D00878"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 w:rsidRPr="00D00878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//</w:t>
      </w:r>
      <w:r w:rsidRPr="00735754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строим максимальное по включению множество</w:t>
      </w:r>
    </w:p>
    <w:p w:rsidR="00735754" w:rsidRPr="00EE26C2" w:rsidRDefault="00D00878" w:rsidP="00444534">
      <w:pPr>
        <w:shd w:val="clear" w:color="auto" w:fill="FFFFFF"/>
        <w:spacing w:before="48" w:after="120" w:line="336" w:lineRule="atLeast"/>
        <w:ind w:left="851" w:hanging="11"/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</w:pPr>
      <w:r w:rsidRPr="00D00878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//</w:t>
      </w:r>
      <w:r w:rsidRPr="00735754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вершинно-неперсекающихся</w:t>
      </w:r>
      <w:r w:rsidRPr="00D00878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 xml:space="preserve"> </w:t>
      </w:r>
      <w:r w:rsidR="00735754" w:rsidRPr="00735754"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/>
        </w:rPr>
        <w:t>M</w:t>
      </w:r>
      <w:r w:rsidR="00735754" w:rsidRPr="00735754">
        <w:rPr>
          <w:rFonts w:ascii="Times New Roman" w:eastAsia="Times New Roman" w:hAnsi="Times New Roman" w:cs="Times New Roman"/>
          <w:i/>
          <w:color w:val="252525"/>
          <w:sz w:val="24"/>
          <w:szCs w:val="24"/>
        </w:rPr>
        <w:t>-чередующихся цепей</w:t>
      </w:r>
    </w:p>
    <w:p w:rsidR="00D00878" w:rsidRPr="00D00878" w:rsidRDefault="00735754" w:rsidP="00444534">
      <w:pPr>
        <w:shd w:val="clear" w:color="auto" w:fill="FFFFFF"/>
        <w:spacing w:after="24" w:line="384" w:lineRule="atLeast"/>
        <w:ind w:left="851" w:hanging="11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P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 xml:space="preserve"> ←{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</w:rPr>
              <m:t>…,</m:t>
            </m:r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>}</m:t>
        </m:r>
      </m:oMath>
      <w:r w:rsidRPr="00D00878">
        <w:rPr>
          <w:rFonts w:ascii="Times New Roman" w:eastAsia="Times New Roman" w:hAnsi="Times New Roman" w:cs="Times New Roman"/>
          <w:color w:val="252525"/>
          <w:sz w:val="24"/>
          <w:szCs w:val="24"/>
        </w:rPr>
        <w:t>;</w:t>
      </w:r>
    </w:p>
    <w:p w:rsidR="00D00878" w:rsidRDefault="00D00878" w:rsidP="00444534">
      <w:pPr>
        <w:shd w:val="clear" w:color="auto" w:fill="FFFFFF"/>
        <w:spacing w:after="24" w:line="384" w:lineRule="atLeast"/>
        <w:ind w:left="851" w:hanging="11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←M ⊕(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;</w:t>
      </w:r>
    </w:p>
    <w:p w:rsidR="00D00878" w:rsidRDefault="00D00878" w:rsidP="00444534">
      <w:pPr>
        <w:shd w:val="clear" w:color="auto" w:fill="FFFFFF"/>
        <w:spacing w:after="24" w:line="384" w:lineRule="atLeast"/>
        <w:ind w:firstLine="426"/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</w:pPr>
      <w:r w:rsidRPr="00D00878">
        <w:rPr>
          <w:rFonts w:ascii="Times New Roman" w:eastAsia="Times New Roman" w:hAnsi="Times New Roman" w:cs="Times New Roman"/>
          <w:b/>
          <w:color w:val="252525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val="en-US"/>
          </w:rPr>
          <m:t>P ≠ ∅</m:t>
        </m:r>
      </m:oMath>
    </w:p>
    <w:p w:rsidR="00E66020" w:rsidRPr="009323B7" w:rsidRDefault="00D00878" w:rsidP="00DF3C5E">
      <w:pPr>
        <w:shd w:val="clear" w:color="auto" w:fill="FFFFFF"/>
        <w:spacing w:after="24" w:line="384" w:lineRule="atLeast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D00878">
        <w:rPr>
          <w:rFonts w:ascii="Times New Roman" w:eastAsia="Times New Roman" w:hAnsi="Times New Roman" w:cs="Times New Roman"/>
          <w:b/>
          <w:color w:val="252525"/>
          <w:sz w:val="24"/>
          <w:szCs w:val="24"/>
          <w:lang w:val="en-US"/>
        </w:rPr>
        <w:t>end</w:t>
      </w:r>
    </w:p>
    <w:p w:rsidR="00DF3C5E" w:rsidRPr="009E1E31" w:rsidRDefault="00DF3C5E" w:rsidP="00DF3C5E">
      <w:pPr>
        <w:shd w:val="clear" w:color="auto" w:fill="FFFFFF"/>
        <w:spacing w:after="24" w:line="384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Трудоемкость данного алгоритма составляет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>Ο(|E|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</w:rPr>
              <m:t>|V|</m:t>
            </m:r>
          </m:e>
        </m:rad>
        <m:r>
          <w:rPr>
            <w:rFonts w:ascii="Cambria Math" w:eastAsia="Times New Roman" w:hAnsi="Cambria Math" w:cs="Times New Roman"/>
            <w:color w:val="252525"/>
            <w:sz w:val="24"/>
            <w:szCs w:val="24"/>
          </w:rPr>
          <m:t>)</m:t>
        </m:r>
      </m:oMath>
      <w:r w:rsidRPr="00DF3C5E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C7735" w:rsidRPr="007C7735" w:rsidRDefault="007C7735" w:rsidP="00DF3C5E">
      <w:pPr>
        <w:shd w:val="clear" w:color="auto" w:fill="FFFFFF"/>
        <w:spacing w:after="24" w:line="384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Запустив программу, можем убедиться, что мощность минимального вершинного покрытия совпадает с заданными значениями в этих гипотезах для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≤ 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m</m:t>
        </m:r>
      </m:oMath>
      <w:r w:rsidRPr="00DC5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≤</m:t>
        </m:r>
      </m:oMath>
      <w:r w:rsidRPr="00DC55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40</w:t>
      </w:r>
      <w:r w:rsidRPr="007C7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40661" w:rsidRPr="001C19EE" w:rsidRDefault="00E40661" w:rsidP="00617950">
      <w:pPr>
        <w:pStyle w:val="1"/>
        <w:numPr>
          <w:ilvl w:val="0"/>
          <w:numId w:val="19"/>
        </w:numPr>
        <w:jc w:val="center"/>
        <w:rPr>
          <w:color w:val="auto"/>
          <w:shd w:val="clear" w:color="auto" w:fill="FFFFFF"/>
        </w:rPr>
      </w:pPr>
      <w:bookmarkStart w:id="48" w:name="_Toc387611762"/>
      <w:r w:rsidRPr="001C19EE">
        <w:rPr>
          <w:color w:val="auto"/>
          <w:shd w:val="clear" w:color="auto" w:fill="FFFFFF"/>
        </w:rPr>
        <w:t>Алгоритмы построения бикликового покрытия</w:t>
      </w:r>
      <w:bookmarkEnd w:id="48"/>
    </w:p>
    <w:p w:rsidR="00617950" w:rsidRPr="001C19EE" w:rsidRDefault="00617950" w:rsidP="00617950">
      <w:pPr>
        <w:pStyle w:val="2"/>
        <w:numPr>
          <w:ilvl w:val="1"/>
          <w:numId w:val="19"/>
        </w:numPr>
        <w:jc w:val="center"/>
        <w:rPr>
          <w:rFonts w:eastAsia="Times New Roman"/>
          <w:color w:val="auto"/>
        </w:rPr>
      </w:pPr>
      <w:bookmarkStart w:id="49" w:name="_Toc387600975"/>
      <w:bookmarkStart w:id="50" w:name="_Toc387611763"/>
      <w:r w:rsidRPr="001C19EE">
        <w:rPr>
          <w:rFonts w:eastAsia="Times New Roman"/>
          <w:color w:val="auto"/>
        </w:rPr>
        <w:t>Эвристический алгоритм</w:t>
      </w:r>
      <w:bookmarkEnd w:id="49"/>
      <w:bookmarkEnd w:id="50"/>
    </w:p>
    <w:p w:rsidR="00617950" w:rsidRPr="00133EBF" w:rsidRDefault="00617950" w:rsidP="0061795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следующий эвристический алгоритм для задачи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бикликовом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покрытии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основанный на эвристике Келлермана для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 покрытии графа кликами.</w:t>
      </w:r>
      <w:r w:rsidRP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а вход подается граф с множеством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вершин V = {1,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n}, имеющий m ребер.</w:t>
      </w:r>
    </w:p>
    <w:p w:rsidR="00617950" w:rsidRDefault="00617950" w:rsidP="0061795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начинает работу с пустого бикликового покрытия и последовательно для i = 1,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n дополняет бикликовое покрытие так, чтобы покрыть все ребра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{i, j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} графа G такие, что j &lt; i. В случае, когда нет ребра между текущей обрабатываемой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вершиной i и вершинами множества W уже обработанных вершин смежных с i, то создается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новая биклика, которая состоит из одной вершины i. Иначе пытаемся добавить вершину i в</w:t>
      </w:r>
      <w:r w:rsidRP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существующие биклики. После этого возможно, что еще остаются непокрытые ребра соединяющие вершину i и вершины W. Чтобы покрыть эти ребра, мы создаем новую биклику 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звезду с центром в вершине i, которая включает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 непокрытые ребра между i и W.</w:t>
      </w:r>
    </w:p>
    <w:p w:rsidR="00617950" w:rsidRDefault="00617950" w:rsidP="00617950">
      <w:pPr>
        <w:spacing w:after="0" w:line="345" w:lineRule="atLeast"/>
        <w:ind w:left="-142" w:firstLine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Алгоритм 1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: Эвристика для решения задачи о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окрытии графа бикликами.</w:t>
      </w:r>
    </w:p>
    <w:p w:rsidR="00617950" w:rsidRPr="00133EB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Вход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Граф G = ({1,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n}, E ) без изолированных вершин.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Выход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: Бикликовое покрытие K(X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), K (X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K (X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>) графа G.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begin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← 0; 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F54C9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число сгенерированных биклик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7A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617950" w:rsidRPr="00133EB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инвариант цикла: 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X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Y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...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, K (X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k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Y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k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 покрывают все ребра графа G</w:t>
      </w:r>
    </w:p>
    <w:p w:rsidR="00617950" w:rsidRPr="00133EB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//</w:t>
      </w:r>
      <w:r w:rsidRPr="00133EB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инцидентные вершинам u, w &lt; i ;</w:t>
      </w:r>
    </w:p>
    <w:p w:rsidR="00617950" w:rsidRPr="00133EB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 ← {j : j &lt; i, {i, j } </w:t>
      </w:r>
      <w:r w:rsidRPr="00133EB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E}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133EB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 = </w:t>
      </w:r>
      <w:r w:rsidRPr="00133EB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33E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 ← k + 1;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←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← </w:t>
      </w:r>
      <w:r w:rsidRPr="001A7AB6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пробуем добавить вершину 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в существующие биклики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←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; //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множество вершин 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смежных с 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таких, что {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</w:t>
      </w:r>
      <w:r w:rsidRPr="00F22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 уже покрыто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 = 1,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k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 and 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≠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← 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{i}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U ← U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and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≠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← 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{i};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U ← U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 =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then </w:t>
      </w:r>
      <w:r w:rsidRPr="00F54C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W ← W \ U ;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≠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222E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617950" w:rsidRPr="00F222EF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 ← k + 1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6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←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←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17950" w:rsidRPr="001A7AB6" w:rsidRDefault="00617950" w:rsidP="00617950">
      <w:pPr>
        <w:spacing w:after="0" w:line="345" w:lineRule="atLeast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4C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</w:t>
      </w:r>
    </w:p>
    <w:p w:rsidR="00617950" w:rsidRPr="00F222EF" w:rsidRDefault="00617950" w:rsidP="0061795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Выполнение алгоритма прерывается, если в ходе работы построено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более биклик,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в таком случае мы можем просто взять бикликовое покрытие, которое состоит из всех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ребер графа. Время работы алгоритма 1 составляет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nm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17950" w:rsidRPr="00F222EF" w:rsidRDefault="00617950" w:rsidP="0061795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Эвристический алгоритм 1 может быть улучшен с помощью добавления шага, который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исключает избыточные биклики из бикликового покрытия графа построенного алгоритмом 1.</w:t>
      </w:r>
    </w:p>
    <w:p w:rsidR="00617950" w:rsidRPr="009323B7" w:rsidRDefault="00617950" w:rsidP="0061795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Предположим, что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бикликовое покрытие графа, которое построено алгоритмом 1. Рассматриваем, последовательно, каждую биклику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каждое ребро содержащееся в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A3D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) покрываетс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остальными</w:t>
      </w:r>
      <w:r w:rsidRP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бикликами из покры</w:t>
      </w:r>
      <w:r w:rsidRPr="00F222EF">
        <w:rPr>
          <w:rFonts w:ascii="Times New Roman" w:eastAsia="Times New Roman" w:hAnsi="Times New Roman" w:cs="Times New Roman"/>
          <w:color w:val="000000"/>
          <w:sz w:val="24"/>
          <w:szCs w:val="24"/>
        </w:rPr>
        <w:t>тия, то такая биклика избыточна и ее можно исключить из покрытия.</w:t>
      </w:r>
    </w:p>
    <w:p w:rsidR="00F35B9B" w:rsidRPr="001C19EE" w:rsidRDefault="00F35B9B" w:rsidP="00617950">
      <w:pPr>
        <w:pStyle w:val="2"/>
        <w:numPr>
          <w:ilvl w:val="1"/>
          <w:numId w:val="19"/>
        </w:numPr>
        <w:jc w:val="center"/>
        <w:rPr>
          <w:rFonts w:eastAsia="Times New Roman"/>
          <w:color w:val="auto"/>
        </w:rPr>
      </w:pPr>
      <w:bookmarkStart w:id="51" w:name="_Toc387600976"/>
      <w:bookmarkStart w:id="52" w:name="_Toc387611764"/>
      <w:r w:rsidRPr="001C19EE">
        <w:rPr>
          <w:rFonts w:eastAsia="Times New Roman"/>
          <w:color w:val="auto"/>
        </w:rPr>
        <w:t>Последовательно-параллельные графы</w:t>
      </w:r>
      <w:bookmarkEnd w:id="51"/>
      <w:bookmarkEnd w:id="52"/>
    </w:p>
    <w:p w:rsidR="00617950" w:rsidRPr="001C19EE" w:rsidRDefault="00617950" w:rsidP="00617950">
      <w:pPr>
        <w:pStyle w:val="3"/>
        <w:jc w:val="center"/>
        <w:rPr>
          <w:color w:val="auto"/>
        </w:rPr>
      </w:pPr>
      <w:bookmarkStart w:id="53" w:name="_Toc387611765"/>
      <w:r w:rsidRPr="001C19EE">
        <w:rPr>
          <w:color w:val="auto"/>
        </w:rPr>
        <w:t>4.2.1 Общие сведения</w:t>
      </w:r>
      <w:bookmarkEnd w:id="53"/>
    </w:p>
    <w:p w:rsidR="00133EBF" w:rsidRPr="004637AC" w:rsidRDefault="00133EBF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Граф называется последовательно-параллельным, если он не содержит полного графа K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минора; эквивалентно, если он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не имеет ни одного подграфа гомеоморфного графу K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. Поскольку оба графа K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3,3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содержат подграфы гомеоморфные графу K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 то по теореме Куротовского последовательно-параллельные графы являются планарными.</w:t>
      </w:r>
    </w:p>
    <w:p w:rsidR="00133EBF" w:rsidRPr="004637AC" w:rsidRDefault="00133EBF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Класс последовательно-параллельных графов можно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как рекурсивно-порож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даемый класс графов в множестве двухтерминальных графов. При формальном определении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используется операция стягивания вершин.</w:t>
      </w:r>
    </w:p>
    <w:p w:rsidR="00133EBF" w:rsidRPr="004637AC" w:rsidRDefault="00133EBF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G — граф и u </w:t>
      </w:r>
      <w:r w:rsidRPr="004637A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(G), v </w:t>
      </w:r>
      <w:r w:rsidRPr="004637A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(G). Операция стягивания вершин u и v по опре-делению эквивалентна следующей процедуре. Создается новая вершина x. Каждое ребро uw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инцидентное u удаляется и добавляется новое ребро xw. Каждое ребро vy инцидентное v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удаляется и добавляется новое ребро xy. Наконец удаляются изолированные вершины u и v.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Операция стягивания обозначается следующим образом: x = u ◦ v.</w:t>
      </w:r>
    </w:p>
    <w:p w:rsidR="00133EBF" w:rsidRPr="00133EBF" w:rsidRDefault="00133EBF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Граф называется двухтерминальным, если в нем выделены две различные вершины, на-зываемые терминалами. Пара терминалов упорядоченная, поэтому часто первый терминал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называют левым, а второй — правым. Двухтерминальный граф обозначают тройкой (G, s, t),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G — граф, s </w:t>
      </w:r>
      <w:r w:rsidRPr="004637A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(G) — левый терминал и t </w:t>
      </w:r>
      <w:r w:rsidRPr="004637A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(G) — правый терминал.</w:t>
      </w:r>
    </w:p>
    <w:p w:rsidR="00FC75AD" w:rsidRPr="004070F6" w:rsidRDefault="004637AC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Последовательной композицией двух или более двухтерминальных графов называется операция, на вход которой подаются r ≥ 2 двухтерминальных графов (G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(G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A05F22"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а выходом является новый двухтерминальных граф (G, s, t), который получается в результате</w:t>
      </w:r>
      <w:r w:rsidR="00A05F22"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объединения графов 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стягивания вершины 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i+1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вершиной 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="00A05F22"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всех i, 1 ≤ i &lt; r</w:t>
      </w:r>
      <w:r w:rsidR="00A05F22"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(все вершины z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i+1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◦ 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имеют терминального статуса), и установки терминального статуса для терминалов: s = 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A05F22"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и t = 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4637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5F22" w:rsidRPr="00A05F22" w:rsidRDefault="00A05F2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Параллельной композицией двух или более двухтерминальных графов называется опера-ция, на вход которой подаются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2 двухтерминальных графов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), а выходом является новый двухтерминальный граф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который получается в резуль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тате объединения графов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стягивания всех вершин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одну вершину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которой присваивается статус левого терминала, и стягивания всех вершин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070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одну вершину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которой присваивается статус правого терминала.</w:t>
      </w:r>
    </w:p>
    <w:p w:rsidR="00B66915" w:rsidRPr="00FF0EEB" w:rsidRDefault="00A05F22" w:rsidP="00B66915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F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Определение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. Двухтерминальный граф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) называется последовательно-параллельным графом тогда и только тогда, когда выполняетс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одно из следующих утверждений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05F22" w:rsidRPr="00B66915" w:rsidRDefault="00A05F22" w:rsidP="00B66915">
      <w:pPr>
        <w:pStyle w:val="ac"/>
        <w:numPr>
          <w:ilvl w:val="0"/>
          <w:numId w:val="14"/>
        </w:num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>Граф (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>) является базовым последовательно-параллельным графом, состоящим из</w:t>
      </w:r>
      <w:r w:rsidR="00B66915"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двух вершин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одного ребра между ними.</w:t>
      </w:r>
    </w:p>
    <w:p w:rsidR="00A05F22" w:rsidRPr="00A05F22" w:rsidRDefault="00A05F22" w:rsidP="00B66915">
      <w:pPr>
        <w:pStyle w:val="ac"/>
        <w:numPr>
          <w:ilvl w:val="0"/>
          <w:numId w:val="14"/>
        </w:num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Граф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образуется в результате последовательной или параллельной композиции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2 последовательно-параллельных графов.</w:t>
      </w:r>
    </w:p>
    <w:p w:rsidR="00A05F22" w:rsidRPr="00385BA3" w:rsidRDefault="00A05F2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Отметим, что мы получим эквивалентный класс графов, если в определении использовать только двухоперандные последовательные и параллельны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композиционные операции. Гово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рят, что граф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последовательно-параллельным графом тогда и только тогда, когда существуют вершины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05F22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) такие, что (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5F22">
        <w:rPr>
          <w:rFonts w:ascii="Times New Roman" w:eastAsia="Times New Roman" w:hAnsi="Times New Roman" w:cs="Times New Roman"/>
          <w:color w:val="000000"/>
          <w:sz w:val="24"/>
          <w:szCs w:val="24"/>
        </w:rPr>
        <w:t>) — двухтерминальный последовательно-параллельный граф.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Декомпозиция последовательно-параллельного графа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последовательные и параллельные композиции представляется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 является корневым деревом, в котором имеются узлы трех типов: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-узлы,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-узлы и листья. Каждый узел имеет метку в виде упорядоченной пары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вершин графа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Каждому узлу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-дерева соответствует уникальный последовательно-параллельный граф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где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подграф графа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, и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метка узла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. Корень дерева имеет метку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соответствует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гра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фу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Листья дерева соответствуют базовым последовательно-параллельным графам, которые представляют ребра графа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(существует взаимно-однозначное соответствие между листьями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-дерева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ребрами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Внутренние узлы являются либо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-узлами (такой узел представляет последовательную</w:t>
      </w:r>
    </w:p>
    <w:p w:rsidR="00F35B9B" w:rsidRPr="00F35B9B" w:rsidRDefault="00F35B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операцию), либо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-узлами (такой узел представляет параллельную операцию). Сыновья последовательных узлов упорядочены, в то время как сыновья параллельных узлов не являются упорядоченными. Последовательно-параллельный граф, ассоциируемый с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это граф, который получается в результате последовательной композиции последовательно-параллельных графов, ассоциированных с сыновьями узла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причем порядок сынов задает такой порядок, в котором выполняются последовательные композиции. Последовательно-параллельный граф, ассоциируемый с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это граф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получается в результа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те параллельной композиции последовательно-параллельн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 графов, ассоциированных с сы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новьями узла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Узел, который является сыном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-узла, имеет такую же метку, как и его родитель. Граф</w:t>
      </w:r>
      <w:r w:rsidR="00F54C9F" w:rsidRP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ассоциируемый с узлом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="00F54C9F" w:rsidRPr="00F54C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-дерева будем обозначать через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Отметим, что последовательно-параллельный граф может иметь различные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-деревья.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 называется бинарным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-деревом, если каждый внутренний узел имеет двух сынов. Очевидно, что любой последовательно-параллельный граф имеет бинарное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-дерево.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-дерево последовательно-параллельного графа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называется минимальным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-деревом, если каждый его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имеет в качестве сынов только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-узлы и листья, а каждый его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имеет в качестве сынов только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-узлы и листья. Для каждого последовательно-параллельного графа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можно построить минимальное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 из любого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-дерева для этого графа, выполнив следующ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 алгоритм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 в дереве существует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с сыном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-узлом или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с сыном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-узлом выполнять следующее: если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в качестве сына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стянуть ребро между ними и изменить метку; если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имеет в качестве сына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-узел, то стянуть ребро между ними.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Ориентированные последовательно-параллельные графы определяются аналогично не ориентированным. Различие заключается в том, что в ориентированном случае базовым графом является граф с двумя вершинами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ориентированным ребром от левого терминала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правому —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. Ориентированные последовательно-парал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лельные графы являются ацикличе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скими и каждая его вершина лежит на пути из левого терминала в правый.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-дерево последовательно-параллельного графа задано, то многие задачи на графах могут быть решены за линейн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время (от числа ребер)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Двухтерминальные графы можно преобразовывать к такого же вида графам с меньшим</w:t>
      </w:r>
    </w:p>
    <w:p w:rsidR="00F35B9B" w:rsidRPr="00F35B9B" w:rsidRDefault="00F35B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числом вершин и ребер, используя две операции — последовательную и параллельную редукции.</w:t>
      </w:r>
    </w:p>
    <w:p w:rsidR="00F35B9B" w:rsidRPr="00F35B9B" w:rsidRDefault="00F35B9B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Последовательной редукцией двухтерминального графа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называется операция, которая удаляет вершину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степени два из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добавляет ребро между соседями вершины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. Параллельной редукцией двухтерминального графа 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называется операция, которая удаляет ребро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между вершинами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F35B9B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являются концами двух или более кратных ребер.</w:t>
      </w:r>
    </w:p>
    <w:p w:rsidR="004A64F2" w:rsidRPr="001C19EE" w:rsidRDefault="00617950" w:rsidP="00617950">
      <w:pPr>
        <w:pStyle w:val="3"/>
        <w:jc w:val="center"/>
        <w:rPr>
          <w:rFonts w:eastAsia="Times New Roman"/>
          <w:color w:val="auto"/>
        </w:rPr>
      </w:pPr>
      <w:bookmarkStart w:id="54" w:name="_Toc387600977"/>
      <w:bookmarkStart w:id="55" w:name="_Toc387611766"/>
      <w:r w:rsidRPr="001C19EE">
        <w:rPr>
          <w:rFonts w:eastAsia="Times New Roman"/>
          <w:color w:val="auto"/>
        </w:rPr>
        <w:lastRenderedPageBreak/>
        <w:t xml:space="preserve">4.2.2 </w:t>
      </w:r>
      <w:r w:rsidR="004A64F2" w:rsidRPr="001C19EE">
        <w:rPr>
          <w:rFonts w:eastAsia="Times New Roman"/>
          <w:color w:val="auto"/>
        </w:rPr>
        <w:t xml:space="preserve">Узлы бинарного </w:t>
      </w:r>
      <w:r w:rsidR="004A64F2" w:rsidRPr="001C19EE">
        <w:rPr>
          <w:rFonts w:eastAsia="Times New Roman"/>
          <w:color w:val="auto"/>
          <w:lang w:val="en-US"/>
        </w:rPr>
        <w:t>sp</w:t>
      </w:r>
      <w:r w:rsidR="004A64F2" w:rsidRPr="001C19EE">
        <w:rPr>
          <w:rFonts w:eastAsia="Times New Roman"/>
          <w:color w:val="auto"/>
        </w:rPr>
        <w:t xml:space="preserve"> -дерева и биклики последовательно-параллельного графа.</w:t>
      </w:r>
      <w:bookmarkEnd w:id="54"/>
      <w:bookmarkEnd w:id="55"/>
    </w:p>
    <w:p w:rsidR="004A64F2" w:rsidRPr="004A64F2" w:rsidRDefault="004A64F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Два графа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называются изоморфными, обозначается это так: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уще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ствует такая биекция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→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что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 тогда и только тогда, когда</w:t>
      </w:r>
    </w:p>
    <w:p w:rsidR="00665C2A" w:rsidRDefault="004A64F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65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A64F2" w:rsidRPr="004A64F2" w:rsidRDefault="004A64F2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последовательно-параллельный граф и 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бинарное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 для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каждого полного двудольного подграфа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графа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найти узел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дереве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которого выполняется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и который расположен на наибольшем расстоянии от корня. Следующая теорема устанавливает зависимость между типом узла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классом полных двудольных графов, к которому принадлежит граф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A64F2" w:rsidRPr="004A64F2" w:rsidRDefault="004A64F2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Теорема </w:t>
      </w:r>
      <w:r w:rsidR="004B79B9" w:rsidRPr="009323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последовательно-параллельный граф, и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полный двудольный подграф графа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бинарное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-дерево для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узел в дереве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которого выполняется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и который расположен на наибольшем расстоянии от корня. В зависимости от типа узла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класса полных двудольных графов, к которому принадлежит граф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), возможны только следующие случаи:</w:t>
      </w:r>
    </w:p>
    <w:p w:rsidR="004A64F2" w:rsidRPr="004A64F2" w:rsidRDefault="004A64F2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1.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лист и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. В этом случае</w:t>
      </w:r>
    </w:p>
    <w:p w:rsidR="004A64F2" w:rsidRPr="004A64F2" w:rsidRDefault="004A64F2" w:rsidP="009323B7">
      <w:pPr>
        <w:spacing w:after="0" w:line="345" w:lineRule="atLeast"/>
        <w:ind w:left="-142" w:firstLine="2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</w:p>
    <w:p w:rsidR="004A64F2" w:rsidRPr="004A64F2" w:rsidRDefault="004A64F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где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 и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A64F2" w:rsidRPr="004A64F2" w:rsidRDefault="004A64F2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2.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и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2. Пусть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левый, 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правый сын узла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. Пусть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),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и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последовательно-параллельные  графы, соответствующие узлам: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, т.е.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4A64F2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Тогда </w:t>
      </w:r>
    </w:p>
    <w:p w:rsidR="004A64F2" w:rsidRPr="004A64F2" w:rsidRDefault="004A64F2" w:rsidP="009323B7">
      <w:pPr>
        <w:tabs>
          <w:tab w:val="left" w:pos="2835"/>
        </w:tabs>
        <w:spacing w:after="0" w:line="345" w:lineRule="atLeast"/>
        <w:ind w:left="-142" w:firstLine="28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23B7"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</w:p>
    <w:p w:rsidR="004A64F2" w:rsidRPr="00596B48" w:rsidRDefault="004A64F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существуют полные двудольные графы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</w:t>
      </w:r>
      <w:r w:rsidR="00596B48"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596B48"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такие, что</w:t>
      </w:r>
      <w:r w:rsidR="00EC669C"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  <w:r w:rsidR="00596B48"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</w:p>
    <w:p w:rsidR="004A64F2" w:rsidRPr="00596B48" w:rsidRDefault="004A64F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2 = {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4A64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96B48" w:rsidRPr="00596B48" w:rsidRDefault="00596B4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3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-узел и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2. Пусть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сыновья узла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. Пусть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),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 и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последовательно-параллельные графы,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соответствующие узлам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, т.е.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). Тогда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биклика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это звезда, центром которой может быть либо вершина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)),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либо вершина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)). Точнее, возможно только следующее:</w:t>
      </w:r>
    </w:p>
    <w:p w:rsidR="00596B48" w:rsidRPr="00596B48" w:rsidRDefault="00596B48" w:rsidP="009323B7">
      <w:pPr>
        <w:spacing w:after="0" w:line="345" w:lineRule="atLeast"/>
        <w:ind w:left="28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23B7"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(3)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</w:p>
    <w:p w:rsidR="00596B48" w:rsidRPr="00596B48" w:rsidRDefault="00596B48" w:rsidP="001C19EE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</w:p>
    <w:p w:rsidR="00596B48" w:rsidRPr="00596B48" w:rsidRDefault="00596B48" w:rsidP="001C19EE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 =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существуют полные двудольные графы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такие, что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96B48" w:rsidRPr="00596B48" w:rsidRDefault="00596B4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4.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α — p-узел и K(X, Y)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2,m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, где m ≥ 2. Пусть 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и 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 сыновья уз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ла α. Пусть (G(α), s, t), (G(β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), s, t) и (G(β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), s, t) — последовательно-параллельные графы,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соответствующие узлам: α, 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и 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, т.е.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(α),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(β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596B48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(G(β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), s, t). Тогда</w:t>
      </w:r>
    </w:p>
    <w:p w:rsidR="00596B48" w:rsidRPr="00596B48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подграфа K(X, Y) существуют три возможности:</w:t>
      </w:r>
    </w:p>
    <w:p w:rsidR="00596B48" w:rsidRPr="00596B48" w:rsidRDefault="00596B4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Случай 4.1.</w:t>
      </w:r>
    </w:p>
    <w:p w:rsidR="00596B48" w:rsidRPr="00596B48" w:rsidRDefault="00596B48" w:rsidP="009323B7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X = {s, t}, Y = {u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(4)</w:t>
      </w:r>
    </w:p>
    <w:p w:rsidR="00596B48" w:rsidRPr="00385BA3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</w:p>
    <w:p w:rsidR="00596B48" w:rsidRPr="00385BA3" w:rsidRDefault="00596B48" w:rsidP="009323B7">
      <w:pPr>
        <w:spacing w:after="0" w:line="345" w:lineRule="atLeast"/>
        <w:ind w:left="-142" w:firstLine="28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96B48" w:rsidRPr="00385BA3" w:rsidRDefault="00665C2A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596B48" w:rsidRPr="00FF0EEB" w:rsidRDefault="00596B48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) =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</w:p>
    <w:p w:rsidR="00596B48" w:rsidRPr="00FF0EEB" w:rsidRDefault="00596B48" w:rsidP="009323B7">
      <w:pPr>
        <w:spacing w:after="0" w:line="345" w:lineRule="atLeast"/>
        <w:ind w:left="566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C669C" w:rsidRPr="00FF0EEB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существуют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полные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двудольные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графы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4"/>
          </w:rPr>
          <m:t>≅</m:t>
        </m:r>
      </m:oMath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96B48" w:rsidRPr="00FF0EEB" w:rsidRDefault="00596B4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</w:t>
      </w:r>
      <w:r w:rsidR="00EC669C"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такие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</w:p>
    <w:p w:rsidR="00EC669C" w:rsidRPr="00FF0EEB" w:rsidRDefault="00596B48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669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FF0EEB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0EEB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EC669C" w:rsidRDefault="00596B48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59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 m = a + b;</w:t>
      </w:r>
    </w:p>
    <w:p w:rsidR="00EC669C" w:rsidRPr="00385BA3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C6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</w:t>
      </w:r>
      <w:r w:rsidRPr="00385B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4.2.</w:t>
      </w:r>
    </w:p>
    <w:p w:rsidR="00EC669C" w:rsidRPr="00385BA3" w:rsidRDefault="00EC669C" w:rsidP="009323B7">
      <w:pPr>
        <w:spacing w:after="0" w:line="345" w:lineRule="atLeast"/>
        <w:ind w:left="-142" w:firstLine="28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−1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(5)</w:t>
      </w:r>
    </w:p>
    <w:p w:rsidR="00EC669C" w:rsidRPr="00385BA3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</w:p>
    <w:p w:rsidR="00EC669C" w:rsidRPr="00385BA3" w:rsidRDefault="00EC669C" w:rsidP="009323B7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−1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C669C" w:rsidRPr="00385BA3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C669C" w:rsidRPr="00385BA3" w:rsidRDefault="00EC669C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=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: 1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− 1}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∪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: 1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− 1}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существует подграф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}) +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графа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в графе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669C" w:rsidRPr="00385BA3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существует ребро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C669C" w:rsidRPr="00EC669C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4.3.</w:t>
      </w:r>
    </w:p>
    <w:p w:rsidR="00EC669C" w:rsidRPr="00EC669C" w:rsidRDefault="00EC669C" w:rsidP="009323B7">
      <w:pPr>
        <w:spacing w:after="0" w:line="345" w:lineRule="atLeast"/>
        <w:ind w:left="-142" w:firstLine="28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(6)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</w:p>
    <w:p w:rsidR="00EC669C" w:rsidRPr="00EC669C" w:rsidRDefault="00EC669C" w:rsidP="009323B7">
      <w:pPr>
        <w:spacing w:after="0" w:line="345" w:lineRule="atLeast"/>
        <w:ind w:left="-142" w:firstLine="28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C669C" w:rsidRPr="00EC669C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 =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)}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− 1}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1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− 1}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существует подграф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}) +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графа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в графе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669C" w:rsidRPr="00385BA3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существует ребро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EC669C" w:rsidRPr="00EC669C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Доказательство.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Корню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ρ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любого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-дерева последовательно-параллельного графа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соответствует сам граф: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ρ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Пусть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бинарное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-дерево для 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0224BD" w:rsidRPr="000224BD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пусть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лист этого дерева. Пусть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ρ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цепь, соединяющая лист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кор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нем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ρ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выполняется условие:</w:t>
      </w:r>
    </w:p>
    <w:p w:rsidR="00EC669C" w:rsidRPr="00EC669C" w:rsidRDefault="00EC669C" w:rsidP="00824073">
      <w:pPr>
        <w:tabs>
          <w:tab w:val="left" w:pos="3686"/>
        </w:tabs>
        <w:spacing w:after="0" w:line="345" w:lineRule="atLeast"/>
        <w:ind w:left="-142" w:firstLine="3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="000224BD"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Следовательно, для любого подграфа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дереве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всегда существует узел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, для</w:t>
      </w:r>
    </w:p>
    <w:p w:rsidR="00EC669C" w:rsidRPr="00EC669C" w:rsidRDefault="00EC669C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которого выполняется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), и который расположен на наибольшем расстоянии от корня.</w:t>
      </w:r>
    </w:p>
    <w:p w:rsidR="00EC669C" w:rsidRPr="00EC669C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все случаи, приведенные в формулировке теоремы.</w:t>
      </w:r>
    </w:p>
    <w:p w:rsidR="00EC669C" w:rsidRPr="00385BA3" w:rsidRDefault="00EC669C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 1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Равенство (1) следует из определения 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EC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-дерева.</w:t>
      </w:r>
    </w:p>
    <w:p w:rsidR="000224BD" w:rsidRPr="000224BD" w:rsidRDefault="000224BD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Случай 2.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(G(α), s, t) = (G(β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s, z )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⊙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(G(β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z, t).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Отметим, что при выполнении этой операции вершина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стягивается с вершиной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и в результате получа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ется вершина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)). Надеемся, что в данном случае и в последующем идентификация стягиваемых вершин одной буквой не нарушает ясности изложения. Выполняется неравенство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∩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≠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поскольку в противном случае граф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являлся бы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что противоречит условию: “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узел в дереве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которого выполняется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и который расположен на наибольшем расстоянии от корня”. Аналогично, по этой же причине,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∩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≠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|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∩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))|,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|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∩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))|,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(β1)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2)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224BD" w:rsidRPr="000224BD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Звезда</w:t>
      </w:r>
    </w:p>
    <w:p w:rsidR="000224BD" w:rsidRPr="000224BD" w:rsidRDefault="000224BD" w:rsidP="004B79B9">
      <w:pPr>
        <w:spacing w:after="0" w:line="345" w:lineRule="atLeast"/>
        <w:ind w:left="1982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= 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0224BD" w:rsidRPr="000224BD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), а звезда</w:t>
      </w:r>
    </w:p>
    <w:p w:rsidR="000224BD" w:rsidRPr="000224BD" w:rsidRDefault="000224BD" w:rsidP="004B79B9">
      <w:pPr>
        <w:spacing w:after="0" w:line="345" w:lineRule="atLeast"/>
        <w:ind w:left="1982"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= 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0224BD" w:rsidRPr="00385BA3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Звезда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}) является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Следовательно,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(2) верно.</w:t>
      </w:r>
    </w:p>
    <w:p w:rsidR="000224BD" w:rsidRPr="007C7735" w:rsidRDefault="000224BD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Случай</w:t>
      </w:r>
      <w:r w:rsidRPr="007C77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3.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7C7735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</w:t>
      </w:r>
    </w:p>
    <w:p w:rsidR="000224BD" w:rsidRPr="007C7735" w:rsidRDefault="000224BD" w:rsidP="009323B7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}).</w:t>
      </w:r>
    </w:p>
    <w:p w:rsidR="000224BD" w:rsidRPr="0049429F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Тогда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49429F"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49429F"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поскольку в противном случае граф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являлся бы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что противоречит условию: “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узел в дереве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, для которого выполня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ется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0224BD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), и который расположен на наибольшем расстоянии от корня”. Случаи</w:t>
      </w:r>
      <w:r w:rsidR="0049429F"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возможны. Рассмотрим только случай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, поскольку все выкладки для</w:t>
      </w:r>
      <w:r w:rsidR="0049429F"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случая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аналогичны.</w:t>
      </w:r>
    </w:p>
    <w:p w:rsidR="000224BD" w:rsidRPr="00385BA3" w:rsidRDefault="000224BD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Звезда</w:t>
      </w:r>
    </w:p>
    <w:p w:rsidR="000224BD" w:rsidRPr="0049429F" w:rsidRDefault="000224BD" w:rsidP="009323B7">
      <w:pPr>
        <w:spacing w:after="0" w:line="345" w:lineRule="atLeast"/>
        <w:ind w:left="563" w:firstLine="22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49429F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), а звезда</w:t>
      </w:r>
    </w:p>
    <w:p w:rsidR="0049429F" w:rsidRPr="0049429F" w:rsidRDefault="000224BD" w:rsidP="009323B7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0224BD" w:rsidRPr="0049429F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Звезда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 является</w:t>
      </w:r>
    </w:p>
    <w:p w:rsidR="000224BD" w:rsidRPr="00385BA3" w:rsidRDefault="000224BD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подграфом графа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Следовательно,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02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(3) верно.</w:t>
      </w:r>
    </w:p>
    <w:p w:rsidR="0049429F" w:rsidRDefault="0049429F" w:rsidP="00EF1A7D">
      <w:pPr>
        <w:spacing w:after="0" w:line="345" w:lineRule="atLeast"/>
        <w:ind w:left="-142" w:right="-143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42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Случай 4.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(G(α), s, t) = (G(β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s, t)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⊙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(G(β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 s, t). Пусть</w:t>
      </w:r>
    </w:p>
    <w:p w:rsidR="0049429F" w:rsidRPr="00385BA3" w:rsidRDefault="0049429F" w:rsidP="009323B7">
      <w:pPr>
        <w:tabs>
          <w:tab w:val="left" w:pos="2835"/>
        </w:tabs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}).</w:t>
      </w:r>
    </w:p>
    <w:p w:rsidR="0049429F" w:rsidRPr="00385BA3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Отметим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следующие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соотношения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9429F" w:rsidRPr="00385BA3" w:rsidRDefault="0049429F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∩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≠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∅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̸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̸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выполняются, поскольку в противном случае получаем противоречие условию: “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узел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дереве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которого выполняется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), и который расположен на наибольшем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расстоянии от корня”.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∩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=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полный двудольный подграф</w:t>
      </w:r>
    </w:p>
    <w:p w:rsidR="0049429F" w:rsidRPr="0049429F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). Существуют не пустые полные двудольные подграфы:</w:t>
      </w:r>
    </w:p>
    <w:p w:rsidR="0049429F" w:rsidRPr="00385BA3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385BA3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49429F" w:rsidRPr="00385BA3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такие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</w:rPr>
        <w:t>⊆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Следовательно,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(4) верно.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∩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=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полный двудольный подграф</w:t>
      </w:r>
    </w:p>
    <w:p w:rsidR="0049429F" w:rsidRPr="0049429F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). Существует граф</w:t>
      </w:r>
    </w:p>
    <w:p w:rsidR="0049429F" w:rsidRPr="0049429F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 +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являющийся подграфом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В графе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 существует ребро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Следовательно, (5) верно.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∩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=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 полный двудольный подграф</w:t>
      </w:r>
    </w:p>
    <w:p w:rsidR="0049429F" w:rsidRPr="0049429F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подграфом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). Существует граф</w:t>
      </w:r>
    </w:p>
    <w:p w:rsidR="0049429F" w:rsidRPr="007C7735" w:rsidRDefault="0049429F" w:rsidP="00824073">
      <w:pPr>
        <w:spacing w:after="0" w:line="345" w:lineRule="atLeast"/>
        <w:ind w:left="-142" w:firstLine="29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−1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}) +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C7735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являющийся подграфом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В графе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 существует ребро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Следовательно, (6) верно.</w:t>
      </w:r>
    </w:p>
    <w:p w:rsidR="0049429F" w:rsidRPr="004B79B9" w:rsidRDefault="004B79B9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Теорема</w:t>
      </w:r>
      <w:r w:rsidRPr="009323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5</w:t>
      </w:r>
      <w:r w:rsidR="0049429F" w:rsidRPr="004B79B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доказана.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последовательно-параллельный граф с терминалами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. Пусть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— покрытие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т.е.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. Рассмотрим шесть свойств,</w:t>
      </w:r>
    </w:p>
    <w:p w:rsidR="0049429F" w:rsidRPr="0049429F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которыми может обладать покрытие:</w:t>
      </w:r>
    </w:p>
    <w:p w:rsidR="0049429F" w:rsidRPr="0015322B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}, 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322B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U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W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5322B" w:rsidRPr="0015322B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429F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Z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|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49429F" w:rsidRPr="0049429F" w:rsidRDefault="0049429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подграф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+ (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49429F" w:rsidRPr="00385BA3" w:rsidRDefault="0049429F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некоторые подмножества вершин графа 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942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322B" w:rsidRPr="00A569B3" w:rsidRDefault="0015322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Свойства попарно совместимы, поэтому для покрытия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определить характеристи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ческий вектор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, где</w:t>
      </w:r>
    </w:p>
    <w:p w:rsidR="0015322B" w:rsidRDefault="0015322B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5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m:t>покрытие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m:t>обладает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m:t>свойством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 (P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vertAlign w:val="subscript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),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m:t>иначе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</w:p>
    <w:p w:rsidR="0015322B" w:rsidRPr="0015322B" w:rsidRDefault="0015322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говорить, что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обладает свойством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оно обладает всеми свойствами (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для которых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= 1, и не обладает свойствами (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для которых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т.е., если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5322B" w:rsidRPr="0015322B" w:rsidRDefault="0015322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каждого последовательно-параллельного графа (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) определим 2</w:t>
      </w:r>
      <w:r w:rsidRPr="00A569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</w:p>
    <w:p w:rsidR="0015322B" w:rsidRPr="00385BA3" w:rsidRDefault="00A569B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классов экви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валентности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покрытий. Класс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состоит из всех покрытий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15322B" w:rsidRPr="00A569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15322B" w:rsidRPr="00A569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="0015322B" w:rsidRPr="0015322B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  <w:r w:rsidRPr="00A5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322B" w:rsidRPr="00A569B3">
        <w:rPr>
          <w:rFonts w:ascii="Times New Roman" w:eastAsia="Times New Roman" w:hAnsi="Times New Roman" w:cs="Times New Roman"/>
          <w:color w:val="000000"/>
          <w:sz w:val="24"/>
          <w:szCs w:val="24"/>
        </w:rPr>
        <w:t>удовлетворяющих следующим условиям:</w:t>
      </w:r>
    </w:p>
    <w:p w:rsidR="00AA6190" w:rsidRDefault="00AA61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любого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либо существует такое целое число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что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A569B3" w:rsidRPr="00AA6190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либо существует такое целое число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1, что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A569B3" w:rsidRPr="00AA6190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f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, либо существует такое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подмножество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вершин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что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) + (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), либо существует такое подмножество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вершин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′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что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′) + (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569B3" w:rsidRPr="00AA6190" w:rsidRDefault="00AA61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(б)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∁ </m:t>
        </m:r>
      </m:oMath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обладает свойством 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569B3"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A6190" w:rsidRDefault="00AA61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(в)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наименьшее число подграфов среди покрытий графа (G, s, t),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обладающих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A6190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свойствами (а) и (б).</w:t>
      </w:r>
    </w:p>
    <w:p w:rsid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(G, s, t) — последовательно-параллельный граф, c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, M(G, 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</w:p>
    <w:p w:rsidR="0045509B" w:rsidRPr="0045509B" w:rsidRDefault="004550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M(G, c), тогда: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только один подграф K({s}, {t})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K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 только один подграф K({s}, U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K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1,|U|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 только один подграф K({t}, W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K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1,|W|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 один подграф K({s, t}, Z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K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2,|Z|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5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f &gt; 0 подграфов:</w:t>
      </w:r>
    </w:p>
    <w:p w:rsidR="0045509B" w:rsidRPr="0045509B" w:rsidRDefault="004550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K({s, v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 A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+ (v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t),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K ({s, v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f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}, A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f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+ (v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t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t),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покрытие C содержит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 подграфов:</w:t>
      </w:r>
    </w:p>
    <w:p w:rsidR="0045509B" w:rsidRPr="0045509B" w:rsidRDefault="0045509B" w:rsidP="00824073">
      <w:pPr>
        <w:spacing w:after="0" w:line="345" w:lineRule="atLeast"/>
        <w:ind w:left="-142" w:firstLine="18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K({u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t}, B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+ (u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s),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K ({u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, t}, B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+ (u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s).</w:t>
      </w:r>
    </w:p>
    <w:p w:rsidR="0045509B" w:rsidRPr="0045509B" w:rsidRDefault="004550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 такой подграф будем называть подграфом, реализующим (соответствующее)</w:t>
      </w:r>
    </w:p>
    <w:p w:rsidR="0045509B" w:rsidRPr="0045509B" w:rsidRDefault="004550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509B" w:rsidRPr="00DE3E33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(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последовательно-параллельный граф,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), тогда  возможны следующие преобразования, уменьшающие число подграфов в покрытии.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подграф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реализует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подграф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′′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реализует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 {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′′}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′</w:t>
      </w:r>
      <w:r w:rsidR="008D0FEB"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′′} —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покрытие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имеющее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r w:rsidR="008D0FEB"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8D0FEB"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E3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{3, 4, 5, 6}.</w:t>
      </w:r>
    </w:p>
    <w:p w:rsidR="0045509B" w:rsidRPr="0045509B" w:rsidRDefault="0045509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(П2) если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8D0FEB"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 и подграф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′</w:t>
      </w:r>
      <w:r w:rsidR="008D0FEB"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реализует свойство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подграф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′′</w:t>
      </w:r>
      <w:r w:rsidR="008D0FEB"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="00DE3E33"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реализует свойство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 {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′,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′′}</w:t>
      </w:r>
      <w:r w:rsidR="008D0FEB"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′</w:t>
      </w:r>
      <w:r w:rsidR="008D0FEB"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</w:rPr>
        <w:t>′′} — покрытие, имеющее свойство</w:t>
      </w:r>
    </w:p>
    <w:p w:rsidR="0045509B" w:rsidRPr="008D0FEB" w:rsidRDefault="0045509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</w:t>
      </w:r>
      <w:r w:rsidRPr="00455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{2, 4, 5, 6}.</w:t>
      </w:r>
    </w:p>
    <w:p w:rsidR="008D0FEB" w:rsidRPr="008D0FEB" w:rsidRDefault="008D0FEB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(П3) если 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1, то пусть G′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, {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bSup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bSup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подграфы реализующие свойство 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5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и {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bSup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bSup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⊂</w:t>
      </w:r>
      <w:r w:rsid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подграфы</w:t>
      </w:r>
    </w:p>
    <w:p w:rsidR="008D0FEB" w:rsidRPr="00DE3E33" w:rsidRDefault="008D0FEB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реализующие свойство c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Тогда покрытие R =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 {G′}</w:t>
      </w:r>
      <w:r w:rsidR="00EC4CF4"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{G'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}</m:t>
            </m:r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{G'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6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}</m:t>
            </m:r>
          </m:e>
        </m:nary>
      </m:oMath>
      <w:r w:rsidR="00EC4CF4"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имеет</w:t>
      </w:r>
      <w:r w:rsidR="00EC4CF4"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 r(R) = 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EC4CF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i </w:t>
      </w:r>
      <w:r w:rsidRPr="008D0FEB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8D0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{2, 3, 4, 5, 6}</w:t>
      </w:r>
      <w:r w:rsidR="00EC4CF4"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3E33" w:rsidRPr="00385BA3" w:rsidRDefault="00DE3E3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Ясно, что после любого из преобразований (П1)</w:t>
      </w:r>
      <w:r w:rsidR="002571BF" w:rsidRPr="00257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2571BF"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(П3) |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| = |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∁</m:t>
        </m:r>
      </m:oMath>
      <w:r w:rsidRPr="00DE3E33">
        <w:rPr>
          <w:rFonts w:ascii="Times New Roman" w:eastAsia="Times New Roman" w:hAnsi="Times New Roman" w:cs="Times New Roman"/>
          <w:color w:val="000000"/>
          <w:sz w:val="24"/>
          <w:szCs w:val="24"/>
        </w:rPr>
        <w:t>| − 1.</w:t>
      </w:r>
    </w:p>
    <w:p w:rsidR="00486A96" w:rsidRPr="00486A96" w:rsidRDefault="00486A9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Обозначим через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число подграфов в покрытии из класса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). Для каждого</w:t>
      </w:r>
    </w:p>
    <w:p w:rsidR="00486A96" w:rsidRPr="00486A96" w:rsidRDefault="00486A96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узла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-дерева числа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) можно хранить в массиве, имеющем 2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элементов.</w:t>
      </w:r>
    </w:p>
    <w:p w:rsidR="00486A96" w:rsidRPr="00385BA3" w:rsidRDefault="00486A9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такие последовательно-параллельные графы, что либо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либо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Пусть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0A32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такие покрытия графов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соответственно, что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Ясно, что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∪</m:t>
        </m:r>
      </m:oMath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покрытие графа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Часто из покрытий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построить покрытие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}, которое удовлетворяет условиям (а) и (б)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 такое, что при соответствую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</w:rPr>
        <w:t>щих упорядочениях подграфов в покрытиях выполняется условие:</w:t>
      </w:r>
    </w:p>
    <w:p w:rsidR="00486A96" w:rsidRPr="003855E2" w:rsidRDefault="00486A9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7AB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t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7AB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+1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} = 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+1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1A7AB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+1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86A9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}.   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(7)</w:t>
      </w:r>
    </w:p>
    <w:p w:rsidR="003855E2" w:rsidRPr="003855E2" w:rsidRDefault="003855E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такое покрытие существует, то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−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−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. Ясно, что в</w:t>
      </w:r>
    </w:p>
    <w:p w:rsidR="003855E2" w:rsidRPr="003855E2" w:rsidRDefault="003855E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таком случае нас интересует максимальное значение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855E2" w:rsidRPr="00385BA3" w:rsidRDefault="003855E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возможны следующие преобразования, которые можно использовать для построения покрытия вида (7), имеющего максимальное значение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855E2" w:rsidRPr="003855E2" w:rsidRDefault="003855E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(П4) если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∈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="0067683C" w:rsidRPr="0067683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</w:p>
    <w:p w:rsidR="005F568E" w:rsidRPr="00385BA3" w:rsidRDefault="003855E2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подграф реализующий свойство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67683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855E2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="0067683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7683C" w:rsidRPr="0067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7683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3855E2">
        <w:rPr>
          <w:rFonts w:ascii="Times New Roman" w:eastAsia="Times New Roman" w:hAnsi="Times New Roman" w:cs="Times New Roman"/>
          <w:color w:val="000000"/>
          <w:sz w:val="24"/>
          <w:szCs w:val="24"/>
        </w:rPr>
        <w:t>= 0.</w:t>
      </w:r>
    </w:p>
    <w:p w:rsidR="005F568E" w:rsidRPr="00385BA3" w:rsidRDefault="005F568E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(П5)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2B229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5F568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D0B7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5F568E">
        <w:rPr>
          <w:rFonts w:ascii="Times New Roman" w:eastAsia="Times New Roman" w:hAnsi="Times New Roman" w:cs="Times New Roman"/>
          <w:color w:val="000000"/>
          <w:sz w:val="24"/>
          <w:szCs w:val="24"/>
        </w:rPr>
        <w:t>= 0.</w:t>
      </w:r>
    </w:p>
    <w:p w:rsidR="00DA784A" w:rsidRPr="00385BA3" w:rsidRDefault="00DA784A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(П6) если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="008B47AC" w:rsidRPr="008B4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DA784A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5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2A6DA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= 1.</w:t>
      </w:r>
    </w:p>
    <w:p w:rsidR="004B2E11" w:rsidRPr="00385BA3" w:rsidRDefault="004B2E11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(П7) если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4B2E11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295" w:rsidRPr="00DA784A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=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6 </w:t>
      </w:r>
      <w:r w:rsidRPr="004B2E11">
        <w:rPr>
          <w:rFonts w:ascii="Times New Roman" w:eastAsia="Times New Roman" w:hAnsi="Times New Roman" w:cs="Times New Roman"/>
          <w:color w:val="000000"/>
          <w:sz w:val="24"/>
          <w:szCs w:val="24"/>
        </w:rPr>
        <w:t>= 0.</w:t>
      </w:r>
    </w:p>
    <w:p w:rsidR="00990CE0" w:rsidRPr="00385BA3" w:rsidRDefault="00990CE0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(П8) если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990CE0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8B47A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90CE0">
        <w:rPr>
          <w:rFonts w:ascii="Times New Roman" w:eastAsia="Times New Roman" w:hAnsi="Times New Roman" w:cs="Times New Roman"/>
          <w:color w:val="000000"/>
          <w:sz w:val="24"/>
          <w:szCs w:val="24"/>
        </w:rPr>
        <w:t>= 0.</w:t>
      </w:r>
    </w:p>
    <w:p w:rsidR="00395816" w:rsidRPr="00395816" w:rsidRDefault="0039581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(П9) если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</w:p>
    <w:p w:rsidR="00395816" w:rsidRPr="00395816" w:rsidRDefault="0039581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подграф реализующий свойство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∪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5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6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= 0.</w:t>
      </w:r>
    </w:p>
    <w:p w:rsidR="00395816" w:rsidRPr="00385BA3" w:rsidRDefault="00395816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, то возможны следующие преобразования, которые можно использовать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построения покрытия вида (7), имеющего максимальное значение 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958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370E" w:rsidRPr="00763E23" w:rsidRDefault="0069370E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(П10) если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то пусть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 ∈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5D362F" w:rsidRPr="005D3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подграф реализующий свойство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имеет свойство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6937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63E23" w:rsidRPr="00385BA3" w:rsidRDefault="00763E2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(П11) если a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= 1, то пусть 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 ∈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a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, и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5D362F" w:rsidRPr="00DE2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подграф реализующий свойство b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{H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{D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имеет свойство c(C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) =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, где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= 1 и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i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{1, 2, 4, 5, 6}.</w:t>
      </w:r>
    </w:p>
    <w:p w:rsidR="00DE2F79" w:rsidRPr="00763E23" w:rsidRDefault="00DE2F79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(П1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) если a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= 1, то пусть 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 xml:space="preserve"> ∈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подграф реализующий свойство a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, и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подграф реализующий свойство b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Тогда покрытие {H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{H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{D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имеет свойство c(C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) =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, где c</w:t>
      </w:r>
      <w:r w:rsidRPr="00DE2F7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= 1 и c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∨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i </w:t>
      </w:r>
      <w:r w:rsidRPr="00763E2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{1, 2, </w:t>
      </w:r>
      <w:r w:rsidRPr="0037792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63E23">
        <w:rPr>
          <w:rFonts w:ascii="Times New Roman" w:eastAsia="Times New Roman" w:hAnsi="Times New Roman" w:cs="Times New Roman"/>
          <w:color w:val="000000"/>
          <w:sz w:val="24"/>
          <w:szCs w:val="24"/>
        </w:rPr>
        <w:t>, 5, 6}.</w:t>
      </w:r>
    </w:p>
    <w:p w:rsidR="00377922" w:rsidRPr="00377922" w:rsidRDefault="0037792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922">
        <w:rPr>
          <w:rFonts w:ascii="Times New Roman" w:eastAsia="Times New Roman" w:hAnsi="Times New Roman" w:cs="Times New Roman"/>
          <w:color w:val="000000"/>
          <w:sz w:val="24"/>
          <w:szCs w:val="24"/>
        </w:rPr>
        <w:t>Ясно, что после выполнения любого из преобразований (П4) – (П12) получаем покрытие с числом подграфов: |C| = h(H, a) + h(D, b) − 1.</w:t>
      </w:r>
    </w:p>
    <w:p w:rsidR="00DE2F79" w:rsidRPr="003D4CA4" w:rsidRDefault="00377922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922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Некоторые из преобразований (П1) – (П12) можно комб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инировать, чтобы получить макси</w:t>
      </w:r>
      <w:r w:rsidRPr="00377922">
        <w:rPr>
          <w:rFonts w:ascii="Times New Roman" w:eastAsia="Times New Roman" w:hAnsi="Times New Roman" w:cs="Times New Roman"/>
          <w:color w:val="000000"/>
          <w:sz w:val="24"/>
          <w:szCs w:val="24"/>
        </w:rPr>
        <w:t>мальное значение параметра r в формуле (7). Проверка на корректность такого рода комбинаций реализована в виде двух функций: SC (a, b, c) и P C (a, b, c).</w:t>
      </w:r>
    </w:p>
    <w:p w:rsidR="003D4CA4" w:rsidRPr="00385BA3" w:rsidRDefault="003D4CA4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множестве всех возможных троек (a, b, c)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×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×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определим функ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цию SC (a, b, c) следующим образом: SC (a, b, c) = 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существуют такие последова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тельно-параллельные графы G, H, D и их покрытия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что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максимальное значение, для которого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{G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} = {H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e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}. Если из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невозможно построить покрытие вида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свойством c, то полагаем SC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(a, b, c) = −1.</w:t>
      </w:r>
    </w:p>
    <w:p w:rsidR="00BF3513" w:rsidRPr="001A7AB6" w:rsidRDefault="00BF351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Аналогично, н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множестве всех возможных троек (a, b, c)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×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× {0, 1}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определим функцию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C (a, b, c) следующим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бразом: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(a, b, c) = 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существуют такие последова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тельно-параллельные графы G, H, D и их покрытия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что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3513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BF351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максимальное значение, для которого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{G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} = {H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D4CA4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r+1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e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}. Если из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невозможно построить покрытие вида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свойством c, то полагаем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D4CA4">
        <w:rPr>
          <w:rFonts w:ascii="Times New Roman" w:eastAsia="Times New Roman" w:hAnsi="Times New Roman" w:cs="Times New Roman"/>
          <w:color w:val="000000"/>
          <w:sz w:val="24"/>
          <w:szCs w:val="24"/>
        </w:rPr>
        <w:t>(a, b, c) = −1.</w:t>
      </w:r>
    </w:p>
    <w:p w:rsidR="00385BA3" w:rsidRPr="00617950" w:rsidRDefault="00617950" w:rsidP="00617950">
      <w:pPr>
        <w:pStyle w:val="3"/>
        <w:jc w:val="center"/>
      </w:pPr>
      <w:bookmarkStart w:id="56" w:name="_Toc387600978"/>
      <w:bookmarkStart w:id="57" w:name="_Toc387611767"/>
      <w:r w:rsidRPr="001C19EE">
        <w:rPr>
          <w:color w:val="auto"/>
        </w:rPr>
        <w:lastRenderedPageBreak/>
        <w:t>4.2.3</w:t>
      </w:r>
      <w:r>
        <w:t xml:space="preserve"> </w:t>
      </w:r>
      <w:r w:rsidR="00385BA3" w:rsidRPr="001C19EE">
        <w:rPr>
          <w:color w:val="auto"/>
        </w:rPr>
        <w:t>Алгоритм для нахождения числа бикликового покрытия</w:t>
      </w:r>
      <w:r w:rsidR="001916A2" w:rsidRPr="001C19EE">
        <w:rPr>
          <w:color w:val="auto"/>
        </w:rPr>
        <w:t xml:space="preserve"> </w:t>
      </w:r>
      <w:r w:rsidR="00385BA3" w:rsidRPr="001C19EE">
        <w:rPr>
          <w:color w:val="auto"/>
        </w:rPr>
        <w:t>последовательно-параллельного графа</w:t>
      </w:r>
      <w:bookmarkEnd w:id="56"/>
      <w:bookmarkEnd w:id="57"/>
    </w:p>
    <w:p w:rsidR="00385BA3" w:rsidRPr="00385BA3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Приведем рекурсивный алгоритм для нахождения числа бикликового покрытия последовательно-параллельного графа.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Алгоритм</w:t>
      </w:r>
      <w:r w:rsidR="007363BE" w:rsidRPr="001A7A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85BA3" w:rsidRPr="00385BA3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Вход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: Простой последовательно-параллельный граф 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(Вершины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являются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терминалами графа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, и его бинарное дерево декомпозиции.)</w:t>
      </w:r>
    </w:p>
    <w:p w:rsidR="00385BA3" w:rsidRPr="00385BA3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BA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Выход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Число бикликового покрытия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массив чисел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000000),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111111), такой, что элемент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содержит число подграфов в покрытии из класса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если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≠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) = |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+ 1, если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85BA3" w:rsidRPr="001916A2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begin</w:t>
      </w:r>
    </w:p>
    <w:p w:rsidR="00385BA3" w:rsidRPr="00385BA3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|E| = 1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Default="00385BA3" w:rsidP="00EF1A7D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h(G, 100000) := h(G, 010000) := h(G, 001000) := 1;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c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\ {100000, 010000, 001000}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h(G, c) := m(G);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c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h(G, c) := m(G);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 = H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⊙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 D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a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h(H, a) &lt; m(H)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b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h(D, b) &lt; m(D)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385BA3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c </w:t>
      </w:r>
      <w:r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385BA3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 (a, b, c) ≥ 0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h(G, c) &gt;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h(H, a) + h(D, b) − SC(a, b, c)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9B7B00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h(G, c) := h(H, a) + h(D, b) − SC(a, b, c);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 = H </w:t>
      </w:r>
      <w:r w:rsidR="00385BA3"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⊙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 D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a </w:t>
      </w:r>
      <w:r w:rsidR="00385BA3"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="00385BA3" w:rsidRPr="009B7B0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h(H, a) &lt; m(H)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9B7B00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b </w:t>
      </w:r>
      <w:r w:rsidR="00385BA3"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="00385BA3" w:rsidRPr="009B7B0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h(D, b) &lt; m(D)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P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c </w:t>
      </w:r>
      <w:r w:rsidR="00385BA3" w:rsidRPr="00385BA3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="00385BA3" w:rsidRPr="009B7B0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385BA3" w:rsidRPr="00385BA3" w:rsidRDefault="009B7B00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1916A2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191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C(a, b, c) ≥ 0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385BA3" w:rsidRDefault="009B7B00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031AB1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h(G, c) 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h(H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a) + h(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385BA3" w:rsidRPr="00385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b) − PC(a, b, c) </w:t>
      </w:r>
      <w:r w:rsidR="00385BA3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D2011B" w:rsidRDefault="00031AB1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h(G, c) := h(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a) + h(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b) − PC(a, b, c);</w:t>
      </w:r>
    </w:p>
    <w:p w:rsidR="00031AB1" w:rsidRPr="00031AB1" w:rsidRDefault="008B330F" w:rsidP="008B330F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031AB1"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31AB1" w:rsidRPr="00031AB1" w:rsidRDefault="008B330F" w:rsidP="008B330F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    </w:t>
      </w:r>
      <w:r w:rsidR="00031AB1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 w:rsidR="00031AB1"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c </w:t>
      </w:r>
      <w:r w:rsidR="00031AB1" w:rsidRPr="00031AB1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="00031AB1"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{0, 1}</w:t>
      </w:r>
      <w:r w:rsidR="00031AB1" w:rsidRPr="00031AB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 w:rsid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31AB1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do</w:t>
      </w:r>
    </w:p>
    <w:p w:rsidR="00031AB1" w:rsidRDefault="00031AB1" w:rsidP="00EF1A7D">
      <w:pPr>
        <w:spacing w:after="0" w:line="345" w:lineRule="atLeast"/>
        <w:ind w:left="-142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¬((c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31AB1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031AB1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031AB1" w:rsidRDefault="00031AB1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8B330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31A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bc(G) = min{bc(G), h(G, c)};</w:t>
      </w:r>
    </w:p>
    <w:p w:rsidR="00031AB1" w:rsidRPr="001A7AB6" w:rsidRDefault="008B330F" w:rsidP="008B330F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 </w:t>
      </w:r>
      <w:r w:rsidR="00031AB1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</w:t>
      </w:r>
    </w:p>
    <w:p w:rsidR="00A75C35" w:rsidRPr="001916A2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алгоритме используются функции: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191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916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1916A2">
        <w:rPr>
          <w:rFonts w:ascii="Times New Roman" w:eastAsia="Times New Roman" w:hAnsi="Times New Roman" w:cs="Times New Roman"/>
          <w:color w:val="000000"/>
          <w:sz w:val="24"/>
          <w:szCs w:val="24"/>
        </w:rPr>
        <w:t>) =</w:t>
      </w:r>
    </w:p>
    <w:p w:rsidR="00A75C35" w:rsidRPr="001916A2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= |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)| + 1. Приведем описание функций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75C35" w:rsidRPr="00A75C35" w:rsidRDefault="00A75C35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Функция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Вход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три характеристических векторы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свойств бикликовых покрытий.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Выход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наибольшее число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такое, что при операции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покрытия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покрытия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построить покрытие вида (7)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; −1 иначе.</w:t>
      </w:r>
    </w:p>
    <w:p w:rsidR="00A75C35" w:rsidRPr="001916A2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begin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:= 0;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−1;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 := s + 1;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 := s − 1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−1;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 := s + 1;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 := s − 1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−1;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:= s + 1;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ω(a) + ω(b) − ω(c) − s;</w:t>
      </w:r>
    </w:p>
    <w:p w:rsid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</w:t>
      </w:r>
    </w:p>
    <w:p w:rsidR="00A75C35" w:rsidRPr="001A7AB6" w:rsidRDefault="00A75C35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75C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Функция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PC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A7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Вход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Три характеристических вектора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свойств бикликовых покрытий.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Выход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наибольшее число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такое, что при операции </w:t>
      </w:r>
      <w:r w:rsidRPr="00A75C35">
        <w:rPr>
          <w:rFonts w:ascii="Cambria Math" w:eastAsia="Times New Roman" w:hAnsi="Cambria Math" w:cs="Cambria Math"/>
          <w:color w:val="000000"/>
          <w:sz w:val="24"/>
          <w:szCs w:val="24"/>
        </w:rPr>
        <w:t>⊙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покрытия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покрытия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построить покрытие вида (7) со свойством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</w:rPr>
        <w:t>; −1 иначе.</w:t>
      </w:r>
    </w:p>
    <w:p w:rsidR="00A75C35" w:rsidRPr="00A75C35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begin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</w:p>
    <w:p w:rsidR="00637A08" w:rsidRDefault="00637A08" w:rsidP="00EF1A7D">
      <w:pPr>
        <w:spacing w:after="0" w:line="345" w:lineRule="atLeast"/>
        <w:ind w:left="-142"/>
        <w:jc w:val="both"/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¬(a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 :=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if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∧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5C35" w:rsidRPr="00A75C35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∨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="00A75C35"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then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else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A75C35" w:rsidRPr="00A75C35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A75C35"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return</w:t>
      </w:r>
      <w:r w:rsidR="00A75C35"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ω(a&amp;111100) + ω(b&amp;111100) − ω(c&amp;111100) + s;</w:t>
      </w:r>
    </w:p>
    <w:p w:rsidR="003F0F5F" w:rsidRDefault="00A75C35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16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end</w:t>
      </w:r>
    </w:p>
    <w:p w:rsidR="003F0F5F" w:rsidRPr="003F0F5F" w:rsidRDefault="003F0F5F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Здесь функция </w:t>
      </w:r>
      <w:r w:rsidRPr="00A75C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ω</w:t>
      </w:r>
      <w:r w:rsidRPr="003F0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обозначает операцию взвешивания бинарного вектора, т.е. количество единиц в векторе.</w:t>
      </w:r>
    </w:p>
    <w:p w:rsidR="00637A08" w:rsidRP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Теорема </w:t>
      </w:r>
      <w:r w:rsidR="002B2295" w:rsidRPr="009323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Данный алгоритм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любого последовательно-параллельного графа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вычисляет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 бикликового покрытия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за время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где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|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)|.</w:t>
      </w:r>
    </w:p>
    <w:p w:rsidR="00637A08" w:rsidRP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Доказательство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. Алгоритм основан на свой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ствах, установленных в теореме </w:t>
      </w:r>
      <w:r w:rsidR="002B2295" w:rsidRP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Покажем корректность вычислений. Алгоритм является рекурсивным. В каждом узле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-дерева осуществляется рекурсивное обращение для выч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исления числа бикликового покры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тия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и чисел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для графа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соответствующего узлу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Корректность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этих вычислений докажем структурной индукцией по поря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дку вычислений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узлах этого sp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-дерева. Легко проверить, что операторы в строках 1–4 алгоритма корректно вычисляют числа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h(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G(α), c) для каждого листа α sp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-дерева.</w:t>
      </w:r>
    </w:p>
    <w:p w:rsidR="00637A08" w:rsidRP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α — s-узел sp-дерева. Пусть β и γ его сыновья и (G, s, t) = G(α), (H, s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) =</w:t>
      </w:r>
    </w:p>
    <w:p w:rsidR="00637A08" w:rsidRPr="00637A08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= G(β), (D, s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) = G(γ). Предположим, что для узлов β и γ числа h(G(β), a) и h(G(γ ), b)</w:t>
      </w:r>
    </w:p>
    <w:p w:rsidR="00637A08" w:rsidRPr="00637A08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вычислены корректно. Покажем, что в строках 6–16 алгоритма корректно вычисляется</w:t>
      </w:r>
    </w:p>
    <w:p w:rsidR="00637A08" w:rsidRDefault="00637A08" w:rsidP="00EF1A7D">
      <w:pPr>
        <w:spacing w:after="0" w:line="345" w:lineRule="atLeast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 чисел h(G(α), c).</w:t>
      </w:r>
    </w:p>
    <w:p w:rsidR="00637A08" w:rsidRP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Отметим, что если h(H, a) &lt; m(H), то класс покрытий M(H, a) не пуст. Следовательно,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при обращении к функции SC(a, b, c) характеристические вектора a и b такие,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что M(H, 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≠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M(D, b)  ≠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7A08" w:rsidRP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</w:t>
      </w:r>
      <w:r w:rsidRPr="00637A08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M(H, a) и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{D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D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</w:t>
      </w:r>
      <w:r w:rsidRPr="00637A08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тогда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)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). Для некоторых значений характеристического вектора c из покрытий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построить покрытие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}, которое удовлетворяет условиям (а) и (б),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такое, что при соответствующих упорядочениях подграфов в покрытиях выполняется (7).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такое покрытие существует, то m = l + k − t = h(H, a) + h(D, b) − t. Ясно, что в таком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случае нас интересует максимальное значение t. Функция SC(a, b, c) отвечает на вопрос: существует ли покрытие C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B2295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G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}, удовлетворяющее (7), и если да, то она возвращает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значение t, в случае отрицательног</w:t>
      </w:r>
      <w:r w:rsidR="00FB2727">
        <w:rPr>
          <w:rFonts w:ascii="Times New Roman" w:eastAsia="Times New Roman" w:hAnsi="Times New Roman" w:cs="Times New Roman"/>
          <w:color w:val="000000"/>
          <w:sz w:val="24"/>
          <w:szCs w:val="24"/>
        </w:rPr>
        <w:t>о ответа возвращается значение -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637A08" w:rsidRDefault="00637A08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В условном операторе, записанном в строках 2, 3 функции SC(a, b, c), в качестве условия</w:t>
      </w:r>
      <w:r w:rsid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записана формула, задающая булеву функцию, принимающую значение ИСТИНА в случае не</w:t>
      </w:r>
      <w:r w:rsid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выполнения условий “передачи” свойств, которыми обладают графы H и D, графу G или</w:t>
      </w:r>
      <w:r w:rsid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A08">
        <w:rPr>
          <w:rFonts w:ascii="Times New Roman" w:eastAsia="Times New Roman" w:hAnsi="Times New Roman" w:cs="Times New Roman"/>
          <w:color w:val="000000"/>
          <w:sz w:val="24"/>
          <w:szCs w:val="24"/>
        </w:rPr>
        <w:t>не выполнения условий “приобретения” свойств графом G.</w:t>
      </w:r>
    </w:p>
    <w:p w:rsidR="00F23090" w:rsidRPr="00F23090" w:rsidRDefault="00F230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выполнении операторов, записанных в строках 5–12, вычисляется значение переменной s, которое используется для корректного вычисления значения, возвращаемого функцией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SC(a, b, c).</w:t>
      </w:r>
    </w:p>
    <w:p w:rsidR="00F23090" w:rsidRPr="00F23090" w:rsidRDefault="00F230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операторы в строках 14–16 алгоритма корректно вычисляют числа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h(G(α), c).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Корректность вычислений в строках 17–25 следует из определения параллельной композиции и предположения индукции. По индукции заключаем, что в корневом узле дерева декомпозиции массив чисел h(G, c) вычисляется корректно.</w:t>
      </w:r>
    </w:p>
    <w:p w:rsidR="00F23090" w:rsidRPr="00F23090" w:rsidRDefault="00F230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Определим трудоемкость рекурсивного алгоритма. Бинарное дерево декомпозиции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(sp-дерево) последовательно-параллельного графа можно построить за линейное время.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В каждом узле sp-дерева осуществляется рекур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сивное обращение к алгоритму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. В 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-дереве m -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внутренних узлов и m листьев, где m = |E(G)|. Трудоемкость вычислений,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соответствующих одному узлу — O(1). Поскольку в простом последовательно-параллельном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графе O(n) ребер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трудоемкость алгоритма </w:t>
      </w:r>
      <w:r w:rsidRPr="00F23090">
        <w:rPr>
          <w:rFonts w:ascii="Times New Roman" w:eastAsia="Times New Roman" w:hAnsi="Times New Roman" w:cs="Times New Roman"/>
          <w:color w:val="000000"/>
          <w:sz w:val="24"/>
          <w:szCs w:val="24"/>
        </w:rPr>
        <w:t>O(n).</w:t>
      </w:r>
    </w:p>
    <w:p w:rsidR="00F23090" w:rsidRPr="00273AE8" w:rsidRDefault="00F23090" w:rsidP="00EF1A7D">
      <w:pPr>
        <w:spacing w:after="0" w:line="345" w:lineRule="atLeast"/>
        <w:ind w:left="-142" w:firstLine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73A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Теорема </w:t>
      </w:r>
      <w:r w:rsidR="002B2295" w:rsidRPr="009323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6</w:t>
      </w:r>
      <w:r w:rsidRPr="00273A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доказана.</w:t>
      </w:r>
    </w:p>
    <w:p w:rsidR="00E66020" w:rsidRDefault="006653AB" w:rsidP="00E66020">
      <w:pPr>
        <w:spacing w:after="0" w:line="345" w:lineRule="atLeast"/>
        <w:ind w:left="-142"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алгоритм может быть легко модифицирован для построения бикликового покрытия</w:t>
      </w:r>
      <w:r w:rsidR="006C7B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7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Вычисляя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каждого узла вектор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E0100B" w:rsidRP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A3754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 сохранять</w:t>
      </w:r>
      <w:r w:rsidR="00795588" w:rsidRP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лучш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результата 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 двигаться по дереву от листьев к корням. Тогда зная д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 w:rsid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519A">
        <w:rPr>
          <w:rFonts w:ascii="Times New Roman" w:eastAsia="Times New Roman" w:hAnsi="Times New Roman" w:cs="Times New Roman"/>
          <w:color w:val="000000"/>
          <w:sz w:val="24"/>
          <w:szCs w:val="24"/>
        </w:rPr>
        <w:t>сыновей узла лучше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 w:rsidR="00B75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бикликовое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покрытие, легко строится</w:t>
      </w:r>
      <w:r w:rsid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51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лучшее </w:t>
      </w:r>
      <w:r w:rsidR="00795588">
        <w:rPr>
          <w:rFonts w:ascii="Times New Roman" w:eastAsia="Times New Roman" w:hAnsi="Times New Roman" w:cs="Times New Roman"/>
          <w:color w:val="000000"/>
          <w:sz w:val="24"/>
          <w:szCs w:val="24"/>
        </w:rPr>
        <w:t>бикликового покрытия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узла. Для реализации восстановления бикликового покрытия 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пот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ребуется еще 1 проход по дереву, а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сложность операций внутри узла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E0100B" w:rsidRP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100B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аким образом, трудоемкость алгоритма останется 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9364E6" w:rsidRP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364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364E6" w:rsidRPr="009364E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227A3" w:rsidRPr="001C19EE" w:rsidRDefault="002227A3" w:rsidP="00617950">
      <w:pPr>
        <w:pStyle w:val="1"/>
        <w:numPr>
          <w:ilvl w:val="0"/>
          <w:numId w:val="19"/>
        </w:numPr>
        <w:jc w:val="center"/>
        <w:rPr>
          <w:rFonts w:ascii="Times New Roman" w:eastAsia="Times New Roman" w:hAnsi="Times New Roman" w:cs="Times New Roman"/>
          <w:color w:val="auto"/>
        </w:rPr>
      </w:pPr>
      <w:bookmarkStart w:id="58" w:name="_Toc387600979"/>
      <w:bookmarkStart w:id="59" w:name="_Toc387611768"/>
      <w:r w:rsidRPr="001C19EE">
        <w:rPr>
          <w:rFonts w:ascii="Times New Roman" w:eastAsia="Times New Roman" w:hAnsi="Times New Roman" w:cs="Times New Roman"/>
          <w:color w:val="auto"/>
        </w:rPr>
        <w:t>Сравнение алгоритмов</w:t>
      </w:r>
      <w:bookmarkEnd w:id="58"/>
      <w:bookmarkEnd w:id="59"/>
    </w:p>
    <w:p w:rsidR="00EC065A" w:rsidRDefault="00EC065A" w:rsidP="00363B2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алгоритм неточный – он находит бикликовое покрытие, но оно не обязательно будет минимальным. </w:t>
      </w:r>
      <w:r w:rsidR="00363B29"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же</w:t>
      </w:r>
      <w:r w:rsidR="00363B29">
        <w:rPr>
          <w:rFonts w:ascii="Times New Roman" w:hAnsi="Times New Roman" w:cs="Times New Roman"/>
          <w:sz w:val="24"/>
          <w:szCs w:val="24"/>
        </w:rPr>
        <w:t xml:space="preserve"> алгоритм находит минимальное бикликовое покрытие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3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но </w:t>
      </w:r>
      <w:r w:rsidR="00363B29">
        <w:rPr>
          <w:rFonts w:ascii="Times New Roman" w:hAnsi="Times New Roman" w:cs="Times New Roman"/>
          <w:sz w:val="24"/>
          <w:szCs w:val="24"/>
        </w:rPr>
        <w:t xml:space="preserve">только для последовательно-параллельного графа. Поэтому </w:t>
      </w:r>
      <w:r w:rsidR="00E42C0D">
        <w:rPr>
          <w:rFonts w:ascii="Times New Roman" w:hAnsi="Times New Roman" w:cs="Times New Roman"/>
          <w:sz w:val="24"/>
          <w:szCs w:val="24"/>
        </w:rPr>
        <w:t>вычислим, насколько хорошо эта эвристика работает на последовательно-параллельных графах.</w:t>
      </w:r>
    </w:p>
    <w:p w:rsidR="00E42C0D" w:rsidRDefault="00EC065A" w:rsidP="00EC065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63B29">
        <w:rPr>
          <w:rFonts w:ascii="Times New Roman" w:hAnsi="Times New Roman" w:cs="Times New Roman"/>
          <w:sz w:val="24"/>
          <w:szCs w:val="24"/>
        </w:rPr>
        <w:t xml:space="preserve">енерируем случайное </w:t>
      </w:r>
      <w:r w:rsidR="00363B29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363B29" w:rsidRPr="00363B29">
        <w:rPr>
          <w:rFonts w:ascii="Times New Roman" w:hAnsi="Times New Roman" w:cs="Times New Roman"/>
          <w:sz w:val="24"/>
          <w:szCs w:val="24"/>
        </w:rPr>
        <w:t>-</w:t>
      </w:r>
      <w:r w:rsidR="00363B29">
        <w:rPr>
          <w:rFonts w:ascii="Times New Roman" w:hAnsi="Times New Roman" w:cs="Times New Roman"/>
          <w:sz w:val="24"/>
          <w:szCs w:val="24"/>
        </w:rPr>
        <w:t>дерево и строим для него соответствующий граф.</w:t>
      </w:r>
      <w:r>
        <w:rPr>
          <w:rFonts w:ascii="Times New Roman" w:hAnsi="Times New Roman" w:cs="Times New Roman"/>
          <w:sz w:val="24"/>
          <w:szCs w:val="24"/>
        </w:rPr>
        <w:t xml:space="preserve"> Далее вычисляем среднее о</w:t>
      </w:r>
      <w:r w:rsidR="00F04908">
        <w:rPr>
          <w:rFonts w:ascii="Times New Roman" w:hAnsi="Times New Roman" w:cs="Times New Roman"/>
          <w:sz w:val="24"/>
          <w:szCs w:val="24"/>
        </w:rPr>
        <w:t>тносительное отклонение числа б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0490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ликового покрытия</w:t>
      </w:r>
      <w:r w:rsidR="00F049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полученного первым алгоритмом</w:t>
      </w:r>
      <w:r w:rsidR="00F049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908">
        <w:rPr>
          <w:rFonts w:ascii="Times New Roman" w:hAnsi="Times New Roman" w:cs="Times New Roman"/>
          <w:sz w:val="24"/>
          <w:szCs w:val="24"/>
        </w:rPr>
        <w:t>от числа, полученного вторым алгоритмом.</w:t>
      </w:r>
    </w:p>
    <w:p w:rsidR="002227A3" w:rsidRDefault="00E42C0D" w:rsidP="00EC065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433B8C">
        <w:rPr>
          <w:rFonts w:ascii="Times New Roman" w:hAnsi="Times New Roman" w:cs="Times New Roman"/>
          <w:sz w:val="24"/>
          <w:szCs w:val="24"/>
        </w:rPr>
        <w:t>ак можно убедиться (запустив</w:t>
      </w:r>
      <w:r>
        <w:rPr>
          <w:rFonts w:ascii="Times New Roman" w:hAnsi="Times New Roman" w:cs="Times New Roman"/>
          <w:sz w:val="24"/>
          <w:szCs w:val="24"/>
        </w:rPr>
        <w:t xml:space="preserve"> программу</w:t>
      </w:r>
      <w:r w:rsidR="00433B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средняя относит</w:t>
      </w:r>
      <w:r w:rsidR="009E1E31">
        <w:rPr>
          <w:rFonts w:ascii="Times New Roman" w:hAnsi="Times New Roman" w:cs="Times New Roman"/>
          <w:sz w:val="24"/>
          <w:szCs w:val="24"/>
        </w:rPr>
        <w:t>ельная погрешность составляет 2</w:t>
      </w:r>
      <w:r w:rsidR="009E1E31" w:rsidRPr="009E1E3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-25%, (хотя в целом </w:t>
      </w:r>
      <w:r w:rsidR="00D55EE9">
        <w:rPr>
          <w:rFonts w:ascii="Times New Roman" w:hAnsi="Times New Roman" w:cs="Times New Roman"/>
          <w:sz w:val="24"/>
          <w:szCs w:val="24"/>
        </w:rPr>
        <w:t>погрешность</w:t>
      </w:r>
      <w:r>
        <w:rPr>
          <w:rFonts w:ascii="Times New Roman" w:hAnsi="Times New Roman" w:cs="Times New Roman"/>
          <w:sz w:val="24"/>
          <w:szCs w:val="24"/>
        </w:rPr>
        <w:t xml:space="preserve"> колеблется в пределах 10-40%).</w:t>
      </w:r>
    </w:p>
    <w:p w:rsidR="00573946" w:rsidRPr="00363B29" w:rsidRDefault="00573946" w:rsidP="00EC065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модифицированный алгоритм для данного т</w:t>
      </w:r>
      <w:r w:rsidR="00617950">
        <w:rPr>
          <w:rFonts w:ascii="Times New Roman" w:hAnsi="Times New Roman" w:cs="Times New Roman"/>
          <w:sz w:val="24"/>
          <w:szCs w:val="24"/>
        </w:rPr>
        <w:t>ипа графов нет смысла применять, он работает с такой же точностью, как и обычный эвристический алгоритм.</w:t>
      </w:r>
    </w:p>
    <w:p w:rsidR="00CC31F2" w:rsidRPr="001C19EE" w:rsidRDefault="00A3708E" w:rsidP="005264AF">
      <w:pPr>
        <w:pStyle w:val="1"/>
        <w:numPr>
          <w:ilvl w:val="0"/>
          <w:numId w:val="19"/>
        </w:numPr>
        <w:jc w:val="center"/>
        <w:rPr>
          <w:color w:val="auto"/>
          <w:shd w:val="clear" w:color="auto" w:fill="FFFFFF"/>
        </w:rPr>
      </w:pPr>
      <w:bookmarkStart w:id="60" w:name="_Toc387600980"/>
      <w:bookmarkStart w:id="61" w:name="_Toc387611769"/>
      <w:r w:rsidRPr="001C19EE">
        <w:rPr>
          <w:color w:val="auto"/>
          <w:shd w:val="clear" w:color="auto" w:fill="FFFFFF"/>
        </w:rPr>
        <w:t>Заключение</w:t>
      </w:r>
      <w:bookmarkEnd w:id="60"/>
      <w:bookmarkEnd w:id="61"/>
    </w:p>
    <w:p w:rsidR="00CC31F2" w:rsidRDefault="00CC31F2" w:rsidP="00CC31F2">
      <w:pPr>
        <w:pStyle w:val="ac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Получена оценка сверху для числа бикликового покрытия</w:t>
      </w:r>
    </w:p>
    <w:p w:rsidR="00CC31F2" w:rsidRPr="00CC31F2" w:rsidRDefault="00A3708E" w:rsidP="00CC31F2">
      <w:pPr>
        <w:pStyle w:val="ac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3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Получены точные значения для графов лестница и квадратная решетка</w:t>
      </w:r>
    </w:p>
    <w:p w:rsidR="00CC31F2" w:rsidRDefault="00CC31F2" w:rsidP="00CC31F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617950">
        <w:rPr>
          <w:rFonts w:ascii="Times New Roman" w:hAnsi="Times New Roman" w:cs="Times New Roman"/>
          <w:sz w:val="24"/>
          <w:szCs w:val="24"/>
        </w:rPr>
        <w:t>строен</w:t>
      </w:r>
      <w:r>
        <w:rPr>
          <w:rFonts w:ascii="Times New Roman" w:hAnsi="Times New Roman" w:cs="Times New Roman"/>
          <w:sz w:val="24"/>
          <w:szCs w:val="24"/>
        </w:rPr>
        <w:t xml:space="preserve"> приближенный алгоритмы для нахождения бикликового покрытия графа.</w:t>
      </w:r>
    </w:p>
    <w:p w:rsidR="00CC31F2" w:rsidRDefault="00617950" w:rsidP="00CC31F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</w:t>
      </w:r>
      <w:r w:rsidR="00CC31F2">
        <w:rPr>
          <w:rFonts w:ascii="Times New Roman" w:hAnsi="Times New Roman" w:cs="Times New Roman"/>
          <w:sz w:val="24"/>
          <w:szCs w:val="24"/>
        </w:rPr>
        <w:t xml:space="preserve"> точный алгоритм для нахождения бикликового покрытия последовательно-параллельного графа.</w:t>
      </w:r>
    </w:p>
    <w:p w:rsidR="00A3708E" w:rsidRDefault="00CC31F2" w:rsidP="00B03170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CC3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аписана программа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нахождения</w:t>
      </w:r>
      <w:r w:rsidRPr="00CC31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максимального паросочетания в двудольном графе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также для нахождения </w:t>
      </w:r>
      <w:r>
        <w:rPr>
          <w:rFonts w:ascii="Times New Roman" w:hAnsi="Times New Roman" w:cs="Times New Roman"/>
          <w:sz w:val="24"/>
          <w:szCs w:val="24"/>
        </w:rPr>
        <w:t>бикликового покрытия графа.</w:t>
      </w:r>
    </w:p>
    <w:p w:rsidR="00B03170" w:rsidRDefault="00B03170" w:rsidP="00B03170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Практическим путем установлена точность приближенного алгоритма.</w:t>
      </w: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1C19EE" w:rsidRDefault="001C19EE" w:rsidP="001C19EE">
      <w:pPr>
        <w:rPr>
          <w:rFonts w:ascii="Times New Roman" w:hAnsi="Times New Roman" w:cs="Times New Roman"/>
          <w:sz w:val="24"/>
          <w:szCs w:val="24"/>
        </w:rPr>
      </w:pPr>
    </w:p>
    <w:p w:rsidR="00C82666" w:rsidRDefault="00C82666" w:rsidP="007E7495">
      <w:pPr>
        <w:pStyle w:val="1"/>
        <w:jc w:val="center"/>
        <w:rPr>
          <w:rFonts w:eastAsia="Times New Roman"/>
          <w:color w:val="auto"/>
        </w:rPr>
      </w:pPr>
      <w:bookmarkStart w:id="62" w:name="_Toc387600981"/>
      <w:bookmarkStart w:id="63" w:name="_Toc387611770"/>
    </w:p>
    <w:p w:rsidR="00C82666" w:rsidRPr="00C82666" w:rsidRDefault="00C82666" w:rsidP="00C82666"/>
    <w:p w:rsidR="007E7495" w:rsidRPr="001C19EE" w:rsidRDefault="00A8585B" w:rsidP="007E7495">
      <w:pPr>
        <w:pStyle w:val="1"/>
        <w:jc w:val="center"/>
        <w:rPr>
          <w:rFonts w:eastAsia="Times New Roman"/>
          <w:color w:val="auto"/>
        </w:rPr>
      </w:pPr>
      <w:r w:rsidRPr="001C19EE">
        <w:rPr>
          <w:rFonts w:eastAsia="Times New Roman"/>
          <w:color w:val="auto"/>
        </w:rPr>
        <w:lastRenderedPageBreak/>
        <w:t>Список</w:t>
      </w:r>
      <w:r w:rsidRPr="001C19EE">
        <w:rPr>
          <w:rFonts w:eastAsia="Times New Roman"/>
          <w:color w:val="auto"/>
          <w:lang w:val="en-US"/>
        </w:rPr>
        <w:t xml:space="preserve"> </w:t>
      </w:r>
      <w:r w:rsidRPr="001C19EE">
        <w:rPr>
          <w:rFonts w:eastAsia="Times New Roman"/>
          <w:color w:val="auto"/>
        </w:rPr>
        <w:t>использованной</w:t>
      </w:r>
      <w:r w:rsidRPr="001C19EE">
        <w:rPr>
          <w:rFonts w:eastAsia="Times New Roman"/>
          <w:color w:val="auto"/>
          <w:lang w:val="en-US"/>
        </w:rPr>
        <w:t xml:space="preserve"> </w:t>
      </w:r>
      <w:r w:rsidRPr="001C19EE">
        <w:rPr>
          <w:rFonts w:eastAsia="Times New Roman"/>
          <w:color w:val="auto"/>
        </w:rPr>
        <w:t>л</w:t>
      </w:r>
      <w:r w:rsidR="00287A51" w:rsidRPr="001C19EE">
        <w:rPr>
          <w:rFonts w:eastAsia="Times New Roman"/>
          <w:color w:val="auto"/>
        </w:rPr>
        <w:t>итератур</w:t>
      </w:r>
      <w:r w:rsidRPr="001C19EE">
        <w:rPr>
          <w:rFonts w:eastAsia="Times New Roman"/>
          <w:color w:val="auto"/>
        </w:rPr>
        <w:t>ы</w:t>
      </w:r>
      <w:bookmarkEnd w:id="62"/>
      <w:bookmarkEnd w:id="63"/>
    </w:p>
    <w:p w:rsidR="007E7495" w:rsidRDefault="007E7495" w:rsidP="007E7495">
      <w:pPr>
        <w:pStyle w:val="ac"/>
        <w:numPr>
          <w:ilvl w:val="0"/>
          <w:numId w:val="21"/>
        </w:numPr>
        <w:spacing w:before="6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Лепин В.В., Дугинов О.И. О числе бикликового покрытия декартова произведения графов //Тр. Ин-та математики 2013. Т.21. №1. С. 1-9.</w:t>
      </w:r>
    </w:p>
    <w:p w:rsidR="00A3708E" w:rsidRPr="007E7495" w:rsidRDefault="00287A51" w:rsidP="007E7495">
      <w:pPr>
        <w:pStyle w:val="ac"/>
        <w:numPr>
          <w:ilvl w:val="0"/>
          <w:numId w:val="21"/>
        </w:numPr>
        <w:spacing w:before="6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749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Amilhastre J., Vilarem M.C., Janssen P. 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Complexity of minimum biclique cover and minimum biclique decomposition for bipartite domino-free graphs // Disc. App. Math. 1998. V. 86. P. 125–144.</w:t>
      </w:r>
    </w:p>
    <w:p w:rsidR="00287A51" w:rsidRDefault="00287A51" w:rsidP="007E7495">
      <w:pPr>
        <w:pStyle w:val="ac"/>
        <w:numPr>
          <w:ilvl w:val="0"/>
          <w:numId w:val="21"/>
        </w:numPr>
        <w:spacing w:before="6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49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Orlin J. 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Containment in Graph Theory: covering graphs with cliques // Nederl. Akad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4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 xml:space="preserve">. 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Wetensch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5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 xml:space="preserve">. 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Indag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6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 xml:space="preserve">. 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Math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7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 xml:space="preserve">. 1977. 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8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 xml:space="preserve">. 39. 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69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>.</w:t>
      </w: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B826ED" w:rsidRPr="00B826ED">
        <w:rPr>
          <w:rFonts w:ascii="Times New Roman" w:eastAsia="Times New Roman" w:hAnsi="Times New Roman" w:cs="Times New Roman"/>
          <w:color w:val="000000"/>
          <w:sz w:val="24"/>
          <w:szCs w:val="24"/>
          <w:rPrChange w:id="70" w:author="LexLuthor" w:date="2014-05-10T12:1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rPrChange>
        </w:rPr>
        <w:t>211–218.</w:t>
      </w:r>
    </w:p>
    <w:p w:rsidR="007E7495" w:rsidRDefault="007E7495" w:rsidP="007E7495">
      <w:pPr>
        <w:pStyle w:val="ac"/>
        <w:numPr>
          <w:ilvl w:val="0"/>
          <w:numId w:val="21"/>
        </w:numPr>
        <w:spacing w:before="6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Лепин В.В.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Линейный алгоритм для вычисления числа бикликового покрытия последовательно-параллельного графа //Тр. Ин-та математики 2008. Т.16. №2. С. 1-12.</w:t>
      </w:r>
    </w:p>
    <w:p w:rsidR="007E7495" w:rsidRPr="00987FD3" w:rsidRDefault="00987FD3" w:rsidP="00987FD3">
      <w:pPr>
        <w:pStyle w:val="ac"/>
        <w:numPr>
          <w:ilvl w:val="0"/>
          <w:numId w:val="21"/>
        </w:numPr>
        <w:spacing w:before="690"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Лепин В.В., Дугинов О.И. Задачи и инварианты, связанные с бикликами и мультикликами графа //Тр. Ин-та математики 2013. Т.21. №2. С. 69-71.</w:t>
      </w:r>
    </w:p>
    <w:sectPr w:rsidR="007E7495" w:rsidRPr="00987FD3" w:rsidSect="009972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DA6" w:rsidRDefault="00B84DA6" w:rsidP="00E66020">
      <w:pPr>
        <w:spacing w:after="0" w:line="240" w:lineRule="auto"/>
      </w:pPr>
      <w:r>
        <w:separator/>
      </w:r>
    </w:p>
  </w:endnote>
  <w:endnote w:type="continuationSeparator" w:id="1">
    <w:p w:rsidR="00B84DA6" w:rsidRDefault="00B84DA6" w:rsidP="00E6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0312"/>
    </w:sdtPr>
    <w:sdtContent>
      <w:p w:rsidR="001465F1" w:rsidRDefault="00B826ED">
        <w:pPr>
          <w:pStyle w:val="a5"/>
          <w:jc w:val="center"/>
        </w:pPr>
        <w:fldSimple w:instr=" PAGE   \* MERGEFORMAT ">
          <w:r w:rsidR="009E1E31">
            <w:rPr>
              <w:noProof/>
            </w:rPr>
            <w:t>24</w:t>
          </w:r>
        </w:fldSimple>
      </w:p>
    </w:sdtContent>
  </w:sdt>
  <w:p w:rsidR="001465F1" w:rsidRDefault="001465F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DA6" w:rsidRDefault="00B84DA6" w:rsidP="00E66020">
      <w:pPr>
        <w:spacing w:after="0" w:line="240" w:lineRule="auto"/>
      </w:pPr>
      <w:r>
        <w:separator/>
      </w:r>
    </w:p>
  </w:footnote>
  <w:footnote w:type="continuationSeparator" w:id="1">
    <w:p w:rsidR="00B84DA6" w:rsidRDefault="00B84DA6" w:rsidP="00E6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754"/>
    <w:multiLevelType w:val="hybridMultilevel"/>
    <w:tmpl w:val="B4DCE4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06CC5"/>
    <w:multiLevelType w:val="hybridMultilevel"/>
    <w:tmpl w:val="166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D41D2"/>
    <w:multiLevelType w:val="hybridMultilevel"/>
    <w:tmpl w:val="71F07C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74799"/>
    <w:multiLevelType w:val="hybridMultilevel"/>
    <w:tmpl w:val="08BC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E74B8"/>
    <w:multiLevelType w:val="hybridMultilevel"/>
    <w:tmpl w:val="4D726E2C"/>
    <w:lvl w:ilvl="0" w:tplc="0419000F">
      <w:start w:val="1"/>
      <w:numFmt w:val="decimal"/>
      <w:lvlText w:val="%1."/>
      <w:lvlJc w:val="left"/>
      <w:pPr>
        <w:ind w:left="353" w:hanging="360"/>
      </w:pPr>
    </w:lvl>
    <w:lvl w:ilvl="1" w:tplc="04190019" w:tentative="1">
      <w:start w:val="1"/>
      <w:numFmt w:val="lowerLetter"/>
      <w:lvlText w:val="%2."/>
      <w:lvlJc w:val="left"/>
      <w:pPr>
        <w:ind w:left="1073" w:hanging="360"/>
      </w:pPr>
    </w:lvl>
    <w:lvl w:ilvl="2" w:tplc="0419001B" w:tentative="1">
      <w:start w:val="1"/>
      <w:numFmt w:val="lowerRoman"/>
      <w:lvlText w:val="%3."/>
      <w:lvlJc w:val="right"/>
      <w:pPr>
        <w:ind w:left="1793" w:hanging="180"/>
      </w:pPr>
    </w:lvl>
    <w:lvl w:ilvl="3" w:tplc="0419000F" w:tentative="1">
      <w:start w:val="1"/>
      <w:numFmt w:val="decimal"/>
      <w:lvlText w:val="%4."/>
      <w:lvlJc w:val="left"/>
      <w:pPr>
        <w:ind w:left="2513" w:hanging="360"/>
      </w:pPr>
    </w:lvl>
    <w:lvl w:ilvl="4" w:tplc="04190019" w:tentative="1">
      <w:start w:val="1"/>
      <w:numFmt w:val="lowerLetter"/>
      <w:lvlText w:val="%5."/>
      <w:lvlJc w:val="left"/>
      <w:pPr>
        <w:ind w:left="3233" w:hanging="360"/>
      </w:pPr>
    </w:lvl>
    <w:lvl w:ilvl="5" w:tplc="0419001B" w:tentative="1">
      <w:start w:val="1"/>
      <w:numFmt w:val="lowerRoman"/>
      <w:lvlText w:val="%6."/>
      <w:lvlJc w:val="right"/>
      <w:pPr>
        <w:ind w:left="3953" w:hanging="180"/>
      </w:pPr>
    </w:lvl>
    <w:lvl w:ilvl="6" w:tplc="0419000F" w:tentative="1">
      <w:start w:val="1"/>
      <w:numFmt w:val="decimal"/>
      <w:lvlText w:val="%7."/>
      <w:lvlJc w:val="left"/>
      <w:pPr>
        <w:ind w:left="4673" w:hanging="360"/>
      </w:pPr>
    </w:lvl>
    <w:lvl w:ilvl="7" w:tplc="04190019" w:tentative="1">
      <w:start w:val="1"/>
      <w:numFmt w:val="lowerLetter"/>
      <w:lvlText w:val="%8."/>
      <w:lvlJc w:val="left"/>
      <w:pPr>
        <w:ind w:left="5393" w:hanging="360"/>
      </w:pPr>
    </w:lvl>
    <w:lvl w:ilvl="8" w:tplc="041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5">
    <w:nsid w:val="2646786D"/>
    <w:multiLevelType w:val="hybridMultilevel"/>
    <w:tmpl w:val="60C8468E"/>
    <w:lvl w:ilvl="0" w:tplc="282227A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1226CD"/>
    <w:multiLevelType w:val="hybridMultilevel"/>
    <w:tmpl w:val="D14A7C52"/>
    <w:lvl w:ilvl="0" w:tplc="2250B55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00084"/>
    <w:multiLevelType w:val="multilevel"/>
    <w:tmpl w:val="19809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C177C9E"/>
    <w:multiLevelType w:val="hybridMultilevel"/>
    <w:tmpl w:val="503C9F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0D373A"/>
    <w:multiLevelType w:val="hybridMultilevel"/>
    <w:tmpl w:val="CF906FE8"/>
    <w:lvl w:ilvl="0" w:tplc="041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0">
    <w:nsid w:val="407D2E18"/>
    <w:multiLevelType w:val="hybridMultilevel"/>
    <w:tmpl w:val="907A21AC"/>
    <w:lvl w:ilvl="0" w:tplc="24B49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16022C"/>
    <w:multiLevelType w:val="hybridMultilevel"/>
    <w:tmpl w:val="028E6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D498A"/>
    <w:multiLevelType w:val="hybridMultilevel"/>
    <w:tmpl w:val="CF34A4C4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5ABE942C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375"/>
        </w:tabs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55"/>
        </w:tabs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</w:rPr>
    </w:lvl>
  </w:abstractNum>
  <w:abstractNum w:abstractNumId="13">
    <w:nsid w:val="4B7346FF"/>
    <w:multiLevelType w:val="hybridMultilevel"/>
    <w:tmpl w:val="3F8E812C"/>
    <w:lvl w:ilvl="0" w:tplc="8D8CA57E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04B15"/>
    <w:multiLevelType w:val="hybridMultilevel"/>
    <w:tmpl w:val="70B8A7FA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B624E2"/>
    <w:multiLevelType w:val="hybridMultilevel"/>
    <w:tmpl w:val="36B2A5CE"/>
    <w:lvl w:ilvl="0" w:tplc="843EA5DA">
      <w:start w:val="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D96C64"/>
    <w:multiLevelType w:val="hybridMultilevel"/>
    <w:tmpl w:val="0FAED11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5ABE942C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375"/>
        </w:tabs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55"/>
        </w:tabs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</w:rPr>
    </w:lvl>
  </w:abstractNum>
  <w:abstractNum w:abstractNumId="17">
    <w:nsid w:val="79422ED0"/>
    <w:multiLevelType w:val="hybridMultilevel"/>
    <w:tmpl w:val="4A68CD3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9E4759F"/>
    <w:multiLevelType w:val="hybridMultilevel"/>
    <w:tmpl w:val="D69EFA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375"/>
        </w:tabs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55"/>
        </w:tabs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14"/>
  </w:num>
  <w:num w:numId="5">
    <w:abstractNumId w:val="12"/>
  </w:num>
  <w:num w:numId="6">
    <w:abstractNumId w:val="10"/>
  </w:num>
  <w:num w:numId="7">
    <w:abstractNumId w:val="16"/>
  </w:num>
  <w:num w:numId="8">
    <w:abstractNumId w:val="11"/>
  </w:num>
  <w:num w:numId="9">
    <w:abstractNumId w:val="17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3"/>
  </w:num>
  <w:num w:numId="18">
    <w:abstractNumId w:val="1"/>
  </w:num>
  <w:num w:numId="19">
    <w:abstractNumId w:val="7"/>
  </w:num>
  <w:num w:numId="20">
    <w:abstractNumId w:val="1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746D"/>
    <w:rsid w:val="00000054"/>
    <w:rsid w:val="0001458B"/>
    <w:rsid w:val="00021B92"/>
    <w:rsid w:val="000224BD"/>
    <w:rsid w:val="000254C7"/>
    <w:rsid w:val="00031AB1"/>
    <w:rsid w:val="00035A7D"/>
    <w:rsid w:val="000742E7"/>
    <w:rsid w:val="00080E76"/>
    <w:rsid w:val="00082F7A"/>
    <w:rsid w:val="000A326E"/>
    <w:rsid w:val="00101C50"/>
    <w:rsid w:val="00110B67"/>
    <w:rsid w:val="001258F5"/>
    <w:rsid w:val="00130AF8"/>
    <w:rsid w:val="00132DD0"/>
    <w:rsid w:val="00133EBF"/>
    <w:rsid w:val="001465F1"/>
    <w:rsid w:val="0015322B"/>
    <w:rsid w:val="001537E8"/>
    <w:rsid w:val="00172592"/>
    <w:rsid w:val="001910C8"/>
    <w:rsid w:val="001916A2"/>
    <w:rsid w:val="001A59FB"/>
    <w:rsid w:val="001A7AB6"/>
    <w:rsid w:val="001B04ED"/>
    <w:rsid w:val="001C19EE"/>
    <w:rsid w:val="001C7541"/>
    <w:rsid w:val="001F2AA3"/>
    <w:rsid w:val="002141F1"/>
    <w:rsid w:val="002227A3"/>
    <w:rsid w:val="002571BF"/>
    <w:rsid w:val="00273AE8"/>
    <w:rsid w:val="00283526"/>
    <w:rsid w:val="00287A51"/>
    <w:rsid w:val="002A6BB0"/>
    <w:rsid w:val="002A6DA6"/>
    <w:rsid w:val="002B2295"/>
    <w:rsid w:val="00311A5C"/>
    <w:rsid w:val="00315BD1"/>
    <w:rsid w:val="00331727"/>
    <w:rsid w:val="00334200"/>
    <w:rsid w:val="0035699B"/>
    <w:rsid w:val="00362D97"/>
    <w:rsid w:val="00363B29"/>
    <w:rsid w:val="00377922"/>
    <w:rsid w:val="003855E2"/>
    <w:rsid w:val="00385BA3"/>
    <w:rsid w:val="00395816"/>
    <w:rsid w:val="003C0E2D"/>
    <w:rsid w:val="003D1CA4"/>
    <w:rsid w:val="003D4CA4"/>
    <w:rsid w:val="003E758E"/>
    <w:rsid w:val="003F0F5F"/>
    <w:rsid w:val="003F3BC6"/>
    <w:rsid w:val="004070F6"/>
    <w:rsid w:val="004261CB"/>
    <w:rsid w:val="00430E6A"/>
    <w:rsid w:val="00433B8C"/>
    <w:rsid w:val="00444534"/>
    <w:rsid w:val="004473D7"/>
    <w:rsid w:val="0045509B"/>
    <w:rsid w:val="0045746D"/>
    <w:rsid w:val="004637AC"/>
    <w:rsid w:val="00480A51"/>
    <w:rsid w:val="00486A96"/>
    <w:rsid w:val="0049429F"/>
    <w:rsid w:val="004A64F2"/>
    <w:rsid w:val="004B2E11"/>
    <w:rsid w:val="004B79B9"/>
    <w:rsid w:val="0050412B"/>
    <w:rsid w:val="00506271"/>
    <w:rsid w:val="00516578"/>
    <w:rsid w:val="005264AF"/>
    <w:rsid w:val="005440D9"/>
    <w:rsid w:val="00573946"/>
    <w:rsid w:val="00575154"/>
    <w:rsid w:val="0059283D"/>
    <w:rsid w:val="00596B48"/>
    <w:rsid w:val="005A494C"/>
    <w:rsid w:val="005D362F"/>
    <w:rsid w:val="005F568E"/>
    <w:rsid w:val="005F797C"/>
    <w:rsid w:val="00617950"/>
    <w:rsid w:val="00637A08"/>
    <w:rsid w:val="0064126F"/>
    <w:rsid w:val="006562A5"/>
    <w:rsid w:val="006653AB"/>
    <w:rsid w:val="00665C2A"/>
    <w:rsid w:val="0067683C"/>
    <w:rsid w:val="0069370E"/>
    <w:rsid w:val="006A3D11"/>
    <w:rsid w:val="006A4DAB"/>
    <w:rsid w:val="006A5B96"/>
    <w:rsid w:val="006C75E7"/>
    <w:rsid w:val="006C7B4E"/>
    <w:rsid w:val="006D0B77"/>
    <w:rsid w:val="006D572A"/>
    <w:rsid w:val="006E0F79"/>
    <w:rsid w:val="0072112A"/>
    <w:rsid w:val="00735754"/>
    <w:rsid w:val="007363BE"/>
    <w:rsid w:val="00763E23"/>
    <w:rsid w:val="0077170B"/>
    <w:rsid w:val="00795588"/>
    <w:rsid w:val="007C40FA"/>
    <w:rsid w:val="007C6DA5"/>
    <w:rsid w:val="007C7735"/>
    <w:rsid w:val="007E7495"/>
    <w:rsid w:val="008139A5"/>
    <w:rsid w:val="00824073"/>
    <w:rsid w:val="008727ED"/>
    <w:rsid w:val="00882292"/>
    <w:rsid w:val="008948C4"/>
    <w:rsid w:val="008A61D5"/>
    <w:rsid w:val="008B330F"/>
    <w:rsid w:val="008B47AC"/>
    <w:rsid w:val="008D0FEB"/>
    <w:rsid w:val="008E230C"/>
    <w:rsid w:val="00921632"/>
    <w:rsid w:val="009323B7"/>
    <w:rsid w:val="009364E6"/>
    <w:rsid w:val="00987FD3"/>
    <w:rsid w:val="00990CE0"/>
    <w:rsid w:val="009972C9"/>
    <w:rsid w:val="009B7B00"/>
    <w:rsid w:val="009D21CE"/>
    <w:rsid w:val="009D3B76"/>
    <w:rsid w:val="009D3CF1"/>
    <w:rsid w:val="009E04B5"/>
    <w:rsid w:val="009E1E31"/>
    <w:rsid w:val="00A05F22"/>
    <w:rsid w:val="00A3708E"/>
    <w:rsid w:val="00A569B3"/>
    <w:rsid w:val="00A627BF"/>
    <w:rsid w:val="00A75C35"/>
    <w:rsid w:val="00A8585B"/>
    <w:rsid w:val="00AA6190"/>
    <w:rsid w:val="00AD408F"/>
    <w:rsid w:val="00B01633"/>
    <w:rsid w:val="00B03170"/>
    <w:rsid w:val="00B35A44"/>
    <w:rsid w:val="00B5193F"/>
    <w:rsid w:val="00B55A4A"/>
    <w:rsid w:val="00B66915"/>
    <w:rsid w:val="00B7519A"/>
    <w:rsid w:val="00B826ED"/>
    <w:rsid w:val="00B84DA6"/>
    <w:rsid w:val="00B90C68"/>
    <w:rsid w:val="00BD4240"/>
    <w:rsid w:val="00BF3513"/>
    <w:rsid w:val="00C16E02"/>
    <w:rsid w:val="00C17BE5"/>
    <w:rsid w:val="00C26AEC"/>
    <w:rsid w:val="00C50C42"/>
    <w:rsid w:val="00C672F2"/>
    <w:rsid w:val="00C755A9"/>
    <w:rsid w:val="00C82666"/>
    <w:rsid w:val="00C91080"/>
    <w:rsid w:val="00CC31F2"/>
    <w:rsid w:val="00CE1C38"/>
    <w:rsid w:val="00D00878"/>
    <w:rsid w:val="00D2011B"/>
    <w:rsid w:val="00D55EE9"/>
    <w:rsid w:val="00DA3754"/>
    <w:rsid w:val="00DA3975"/>
    <w:rsid w:val="00DA784A"/>
    <w:rsid w:val="00DB63C7"/>
    <w:rsid w:val="00DC5528"/>
    <w:rsid w:val="00DE2F79"/>
    <w:rsid w:val="00DE3E33"/>
    <w:rsid w:val="00DF3C5E"/>
    <w:rsid w:val="00E0100B"/>
    <w:rsid w:val="00E2511A"/>
    <w:rsid w:val="00E26E20"/>
    <w:rsid w:val="00E40661"/>
    <w:rsid w:val="00E42C0D"/>
    <w:rsid w:val="00E66020"/>
    <w:rsid w:val="00E76654"/>
    <w:rsid w:val="00EC065A"/>
    <w:rsid w:val="00EC1BE3"/>
    <w:rsid w:val="00EC4CF4"/>
    <w:rsid w:val="00EC669C"/>
    <w:rsid w:val="00ED7CE0"/>
    <w:rsid w:val="00EE26C2"/>
    <w:rsid w:val="00EE7B57"/>
    <w:rsid w:val="00EF1A7D"/>
    <w:rsid w:val="00F04908"/>
    <w:rsid w:val="00F15983"/>
    <w:rsid w:val="00F222EF"/>
    <w:rsid w:val="00F23090"/>
    <w:rsid w:val="00F35B9B"/>
    <w:rsid w:val="00F54C9F"/>
    <w:rsid w:val="00F84AD2"/>
    <w:rsid w:val="00F973F9"/>
    <w:rsid w:val="00FA283A"/>
    <w:rsid w:val="00FA48CD"/>
    <w:rsid w:val="00FB2727"/>
    <w:rsid w:val="00FC75AD"/>
    <w:rsid w:val="00FE0634"/>
    <w:rsid w:val="00FF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57"/>
  </w:style>
  <w:style w:type="paragraph" w:styleId="1">
    <w:name w:val="heading 1"/>
    <w:basedOn w:val="a"/>
    <w:next w:val="a"/>
    <w:link w:val="10"/>
    <w:uiPriority w:val="9"/>
    <w:qFormat/>
    <w:rsid w:val="00A37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0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7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746D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a4">
    <w:name w:val="Название Знак"/>
    <w:basedOn w:val="a0"/>
    <w:link w:val="a3"/>
    <w:rsid w:val="0045746D"/>
    <w:rPr>
      <w:rFonts w:ascii="Times New Roman" w:eastAsia="Times New Roman" w:hAnsi="Times New Roman" w:cs="Times New Roman"/>
      <w:b/>
      <w:caps/>
      <w:sz w:val="32"/>
      <w:szCs w:val="32"/>
    </w:rPr>
  </w:style>
  <w:style w:type="paragraph" w:styleId="a5">
    <w:name w:val="footer"/>
    <w:basedOn w:val="a"/>
    <w:link w:val="a6"/>
    <w:uiPriority w:val="99"/>
    <w:rsid w:val="008A61D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8A61D5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Body Text Indent"/>
    <w:basedOn w:val="a"/>
    <w:link w:val="a8"/>
    <w:rsid w:val="008A61D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rsid w:val="008A61D5"/>
    <w:rPr>
      <w:rFonts w:ascii="Times New Roman" w:eastAsia="Times New Roman" w:hAnsi="Times New Roman" w:cs="Times New Roman"/>
      <w:sz w:val="20"/>
      <w:szCs w:val="20"/>
    </w:rPr>
  </w:style>
  <w:style w:type="paragraph" w:styleId="21">
    <w:name w:val="Body Text 2"/>
    <w:basedOn w:val="a"/>
    <w:link w:val="22"/>
    <w:rsid w:val="008A61D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8A61D5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Обычный + 12 пт Знак"/>
    <w:basedOn w:val="a0"/>
    <w:rsid w:val="00132DD0"/>
    <w:rPr>
      <w:sz w:val="24"/>
      <w:szCs w:val="24"/>
      <w:lang w:val="ru-RU"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28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A51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E26E20"/>
    <w:rPr>
      <w:color w:val="808080"/>
    </w:rPr>
  </w:style>
  <w:style w:type="paragraph" w:styleId="ac">
    <w:name w:val="List Paragraph"/>
    <w:basedOn w:val="a"/>
    <w:uiPriority w:val="34"/>
    <w:qFormat/>
    <w:rsid w:val="006C75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7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A3708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3708E"/>
    <w:pPr>
      <w:spacing w:after="100"/>
    </w:pPr>
  </w:style>
  <w:style w:type="character" w:styleId="ae">
    <w:name w:val="Hyperlink"/>
    <w:basedOn w:val="a0"/>
    <w:uiPriority w:val="99"/>
    <w:unhideWhenUsed/>
    <w:rsid w:val="00A3708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qFormat/>
    <w:rsid w:val="00A3708E"/>
    <w:pPr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A3708E"/>
    <w:pPr>
      <w:spacing w:after="100"/>
      <w:ind w:left="440"/>
    </w:pPr>
    <w:rPr>
      <w:lang w:eastAsia="en-US"/>
    </w:rPr>
  </w:style>
  <w:style w:type="character" w:styleId="af">
    <w:name w:val="line number"/>
    <w:basedOn w:val="a0"/>
    <w:uiPriority w:val="99"/>
    <w:semiHidden/>
    <w:unhideWhenUsed/>
    <w:rsid w:val="00101C50"/>
  </w:style>
  <w:style w:type="paragraph" w:styleId="af0">
    <w:name w:val="header"/>
    <w:basedOn w:val="a"/>
    <w:link w:val="af1"/>
    <w:uiPriority w:val="99"/>
    <w:semiHidden/>
    <w:unhideWhenUsed/>
    <w:rsid w:val="00E66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E66020"/>
  </w:style>
  <w:style w:type="character" w:customStyle="1" w:styleId="apple-converted-space">
    <w:name w:val="apple-converted-space"/>
    <w:basedOn w:val="a0"/>
    <w:rsid w:val="00EE26C2"/>
  </w:style>
  <w:style w:type="character" w:customStyle="1" w:styleId="20">
    <w:name w:val="Заголовок 2 Знак"/>
    <w:basedOn w:val="a0"/>
    <w:link w:val="2"/>
    <w:uiPriority w:val="9"/>
    <w:rsid w:val="00E40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79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151">
          <w:marLeft w:val="1185"/>
          <w:marRight w:val="0"/>
          <w:marTop w:val="1110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9">
              <w:marLeft w:val="9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2614">
          <w:marLeft w:val="1185"/>
          <w:marRight w:val="0"/>
          <w:marTop w:val="1110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9148">
          <w:marLeft w:val="1185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47">
              <w:marLeft w:val="9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6476">
          <w:marLeft w:val="1185"/>
          <w:marRight w:val="0"/>
          <w:marTop w:val="111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8902">
          <w:marLeft w:val="1185"/>
          <w:marRight w:val="0"/>
          <w:marTop w:val="1110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63">
              <w:marLeft w:val="9255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629">
          <w:marLeft w:val="1185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9774">
          <w:marLeft w:val="1185"/>
          <w:marRight w:val="0"/>
          <w:marTop w:val="1110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6">
              <w:marLeft w:val="9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1777">
          <w:marLeft w:val="1185"/>
          <w:marRight w:val="0"/>
          <w:marTop w:val="1005"/>
          <w:marBottom w:val="18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2077">
          <w:marLeft w:val="1185"/>
          <w:marRight w:val="0"/>
          <w:marTop w:val="97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44">
              <w:marLeft w:val="925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69026">
          <w:marLeft w:val="1170"/>
          <w:marRight w:val="0"/>
          <w:marTop w:val="2115"/>
          <w:marBottom w:val="19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42">
              <w:marLeft w:val="1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9453">
          <w:marLeft w:val="1170"/>
          <w:marRight w:val="0"/>
          <w:marTop w:val="1395"/>
          <w:marBottom w:val="19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F3DED-98BA-4155-A73F-D12CD980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25</Pages>
  <Words>7789</Words>
  <Characters>44402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Luthor</dc:creator>
  <cp:keywords/>
  <dc:description/>
  <cp:lastModifiedBy>LexLuthor</cp:lastModifiedBy>
  <cp:revision>99</cp:revision>
  <cp:lastPrinted>2014-05-11T11:32:00Z</cp:lastPrinted>
  <dcterms:created xsi:type="dcterms:W3CDTF">2013-12-17T21:41:00Z</dcterms:created>
  <dcterms:modified xsi:type="dcterms:W3CDTF">2014-05-11T20:18:00Z</dcterms:modified>
</cp:coreProperties>
</file>